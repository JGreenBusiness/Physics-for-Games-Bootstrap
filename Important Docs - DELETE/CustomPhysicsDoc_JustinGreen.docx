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8775D" w14:textId="77777777" w:rsidR="002871D7" w:rsidRDefault="002871D7">
      <w:pPr>
        <w:rPr>
          <w:rFonts w:ascii="Nunito" w:hAnsi="Nunito"/>
          <w:color w:val="2D3B45"/>
        </w:rPr>
      </w:pPr>
      <w:r>
        <w:rPr>
          <w:rFonts w:ascii="Nunito" w:hAnsi="Nunito"/>
          <w:color w:val="2D3B45"/>
        </w:rPr>
        <w:t>Make a statement as to the meaning or interpretation of something, giving sufficient detail as to allow it to be distinguished from similar things.</w:t>
      </w:r>
    </w:p>
    <w:sdt>
      <w:sdtPr>
        <w:id w:val="312378390"/>
        <w:docPartObj>
          <w:docPartGallery w:val="Cover Pages"/>
          <w:docPartUnique/>
        </w:docPartObj>
      </w:sdtPr>
      <w:sdtContent>
        <w:p w14:paraId="3C9ABB42" w14:textId="1140D3C2" w:rsidR="00EE5C90" w:rsidRDefault="00EE5C90"/>
        <w:p w14:paraId="582E6ED0" w14:textId="51F78133" w:rsidR="00EE5C90" w:rsidRDefault="000C1EE4">
          <w:r>
            <w:rPr>
              <w:noProof/>
            </w:rPr>
            <mc:AlternateContent>
              <mc:Choice Requires="wps">
                <w:drawing>
                  <wp:anchor distT="0" distB="0" distL="114300" distR="114300" simplePos="0" relativeHeight="251662336" behindDoc="0" locked="0" layoutInCell="1" allowOverlap="1" wp14:anchorId="1F24725F" wp14:editId="5627A536">
                    <wp:simplePos x="0" y="0"/>
                    <wp:positionH relativeFrom="column">
                      <wp:posOffset>228600</wp:posOffset>
                    </wp:positionH>
                    <wp:positionV relativeFrom="paragraph">
                      <wp:posOffset>6457950</wp:posOffset>
                    </wp:positionV>
                    <wp:extent cx="4924425" cy="70485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4924425" cy="704850"/>
                            </a:xfrm>
                            <a:prstGeom prst="rect">
                              <a:avLst/>
                            </a:prstGeom>
                            <a:solidFill>
                              <a:schemeClr val="lt1"/>
                            </a:solidFill>
                            <a:ln w="6350">
                              <a:solidFill>
                                <a:prstClr val="black"/>
                              </a:solidFill>
                            </a:ln>
                          </wps:spPr>
                          <wps:txbx>
                            <w:txbxContent>
                              <w:p w14:paraId="258D7549" w14:textId="422090C6" w:rsidR="000C1EE4" w:rsidRDefault="000C1EE4" w:rsidP="000C1EE4">
                                <w:pPr>
                                  <w:jc w:val="center"/>
                                  <w:rPr>
                                    <w:b/>
                                  </w:rPr>
                                </w:pPr>
                                <w:r>
                                  <w:rPr>
                                    <w:b/>
                                  </w:rPr>
                                  <w:t>&lt;Anything between pointed brackets&gt; or states to [Delete this] around a subject and this text box must be addressed and the original template content deleted, als</w:t>
                                </w:r>
                                <w:r w:rsidR="00AB09F0">
                                  <w:rPr>
                                    <w:b/>
                                  </w:rPr>
                                  <w:t xml:space="preserve">o remember to remove the draft watermark </w:t>
                                </w:r>
                                <w:r>
                                  <w:rPr>
                                    <w:b/>
                                  </w:rPr>
                                  <w:t>before submitting</w:t>
                                </w:r>
                                <w:r w:rsidR="00AB09F0">
                                  <w:rPr>
                                    <w:b/>
                                  </w:rPr>
                                  <w:t>.</w:t>
                                </w:r>
                              </w:p>
                              <w:p w14:paraId="3ED94A9C" w14:textId="77777777" w:rsidR="000C1EE4" w:rsidRPr="004B5700" w:rsidRDefault="000C1EE4" w:rsidP="000C1EE4">
                                <w:pPr>
                                  <w:jc w:val="cente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24725F" id="_x0000_t202" coordsize="21600,21600" o:spt="202" path="m,l,21600r21600,l21600,xe">
                    <v:stroke joinstyle="miter"/>
                    <v:path gradientshapeok="t" o:connecttype="rect"/>
                  </v:shapetype>
                  <v:shape id="Text Box 10" o:spid="_x0000_s1026" type="#_x0000_t202" style="position:absolute;margin-left:18pt;margin-top:508.5pt;width:387.75pt;height:5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" fillcolor="white [3201]" strokeweight=".5pt">
                    <v:textbox>
                      <w:txbxContent>
                        <w:p w14:paraId="258D7549" w14:textId="422090C6" w:rsidR="000C1EE4" w:rsidRDefault="000C1EE4" w:rsidP="000C1EE4">
                          <w:pPr>
                            <w:jc w:val="center"/>
                            <w:rPr>
                              <w:b/>
                            </w:rPr>
                          </w:pPr>
                          <w:r>
                            <w:rPr>
                              <w:b/>
                            </w:rPr>
                            <w:t>&lt;Anything between pointed brackets&gt; or states to [Delete this] around a subject and this text box must be addressed and the original template content deleted, als</w:t>
                          </w:r>
                          <w:r w:rsidR="00AB09F0">
                            <w:rPr>
                              <w:b/>
                            </w:rPr>
                            <w:t xml:space="preserve">o remember to remove the draft watermark </w:t>
                          </w:r>
                          <w:r>
                            <w:rPr>
                              <w:b/>
                            </w:rPr>
                            <w:t>before submitting</w:t>
                          </w:r>
                          <w:r w:rsidR="00AB09F0">
                            <w:rPr>
                              <w:b/>
                            </w:rPr>
                            <w:t>.</w:t>
                          </w:r>
                        </w:p>
                        <w:p w14:paraId="3ED94A9C" w14:textId="77777777" w:rsidR="000C1EE4" w:rsidRPr="004B5700" w:rsidRDefault="000C1EE4" w:rsidP="000C1EE4">
                          <w:pPr>
                            <w:jc w:val="center"/>
                            <w:rPr>
                              <w:b/>
                            </w:rPr>
                          </w:pPr>
                        </w:p>
                      </w:txbxContent>
                    </v:textbox>
                  </v:shape>
                </w:pict>
              </mc:Fallback>
            </mc:AlternateContent>
          </w:r>
          <w:r w:rsidR="00EE5C90">
            <w:rPr>
              <w:noProof/>
            </w:rPr>
            <mc:AlternateContent>
              <mc:Choice Requires="wps">
                <w:drawing>
                  <wp:anchor distT="0" distB="0" distL="182880" distR="182880" simplePos="0" relativeHeight="251660288" behindDoc="0" locked="0" layoutInCell="1" allowOverlap="1" wp14:anchorId="28D4E1ED" wp14:editId="09EC17F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AC34AC" w14:textId="2170A9D2" w:rsidR="00EE5C90" w:rsidRDefault="00000000">
                                <w:pPr>
                                  <w:pStyle w:val="NoSpacing"/>
                                  <w:spacing w:before="40" w:after="560" w:line="216" w:lineRule="auto"/>
                                  <w:rPr>
                                    <w:color w:val="4472C4" w:themeColor="accent1"/>
                                    <w:sz w:val="72"/>
                                    <w:szCs w:val="72"/>
                                  </w:rPr>
                                </w:pPr>
                                <w:sdt>
                                  <w:sdtPr>
                                    <w:rPr>
                                      <w:rFonts w:asciiTheme="majorHAnsi" w:eastAsiaTheme="majorEastAsia" w:hAnsiTheme="majorHAnsi" w:cstheme="majorBidi"/>
                                      <w:spacing w:val="-10"/>
                                      <w:kern w:val="28"/>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E5C90" w:rsidRPr="00EE5C90">
                                      <w:rPr>
                                        <w:rFonts w:asciiTheme="majorHAnsi" w:eastAsiaTheme="majorEastAsia" w:hAnsiTheme="majorHAnsi" w:cstheme="majorBidi"/>
                                        <w:spacing w:val="-10"/>
                                        <w:kern w:val="28"/>
                                        <w:sz w:val="56"/>
                                        <w:szCs w:val="56"/>
                                      </w:rPr>
                                      <w:t>Custom Physics Documentation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6D7E2D" w14:textId="3B789C1D" w:rsidR="00EE5C90" w:rsidRDefault="007F49B9">
                                    <w:pPr>
                                      <w:pStyle w:val="NoSpacing"/>
                                      <w:spacing w:before="40" w:after="40"/>
                                      <w:rPr>
                                        <w:caps/>
                                        <w:color w:val="1F4E79" w:themeColor="accent5" w:themeShade="80"/>
                                        <w:sz w:val="28"/>
                                        <w:szCs w:val="28"/>
                                      </w:rPr>
                                    </w:pPr>
                                    <w:r>
                                      <w:rPr>
                                        <w:caps/>
                                        <w:color w:val="1F4E79" w:themeColor="accent5" w:themeShade="80"/>
                                        <w:sz w:val="28"/>
                                        <w:szCs w:val="28"/>
                                      </w:rPr>
                                      <w:t xml:space="preserve">nEtix </w:t>
                                    </w:r>
                                    <w:r w:rsidR="00677DB5">
                                      <w:rPr>
                                        <w:caps/>
                                        <w:color w:val="1F4E79" w:themeColor="accent5" w:themeShade="80"/>
                                        <w:sz w:val="28"/>
                                        <w:szCs w:val="28"/>
                                      </w:rPr>
                                      <w:t>library</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D8E806E" w14:textId="69FB6B98" w:rsidR="00EE5C90" w:rsidRDefault="00796B9D">
                                    <w:pPr>
                                      <w:pStyle w:val="NoSpacing"/>
                                      <w:spacing w:before="80" w:after="40"/>
                                      <w:rPr>
                                        <w:caps/>
                                        <w:color w:val="5B9BD5" w:themeColor="accent5"/>
                                        <w:sz w:val="24"/>
                                        <w:szCs w:val="24"/>
                                      </w:rPr>
                                    </w:pPr>
                                    <w:r>
                                      <w:rPr>
                                        <w:caps/>
                                        <w:color w:val="5B9BD5" w:themeColor="accent5"/>
                                        <w:sz w:val="24"/>
                                        <w:szCs w:val="24"/>
                                      </w:rPr>
                                      <w:t>Justin Green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28D4E1ED" id="Text Box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" filled="f" stroked="f" strokeweight=".5pt">
                    <v:textbox style="mso-fit-shape-to-text:t" inset="0,0,0,0">
                      <w:txbxContent>
                        <w:p w14:paraId="4DAC34AC" w14:textId="2170A9D2" w:rsidR="00EE5C90" w:rsidRDefault="00000000">
                          <w:pPr>
                            <w:pStyle w:val="NoSpacing"/>
                            <w:spacing w:before="40" w:after="560" w:line="216" w:lineRule="auto"/>
                            <w:rPr>
                              <w:color w:val="4472C4" w:themeColor="accent1"/>
                              <w:sz w:val="72"/>
                              <w:szCs w:val="72"/>
                            </w:rPr>
                          </w:pPr>
                          <w:sdt>
                            <w:sdtPr>
                              <w:rPr>
                                <w:rFonts w:asciiTheme="majorHAnsi" w:eastAsiaTheme="majorEastAsia" w:hAnsiTheme="majorHAnsi" w:cstheme="majorBidi"/>
                                <w:spacing w:val="-10"/>
                                <w:kern w:val="28"/>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E5C90" w:rsidRPr="00EE5C90">
                                <w:rPr>
                                  <w:rFonts w:asciiTheme="majorHAnsi" w:eastAsiaTheme="majorEastAsia" w:hAnsiTheme="majorHAnsi" w:cstheme="majorBidi"/>
                                  <w:spacing w:val="-10"/>
                                  <w:kern w:val="28"/>
                                  <w:sz w:val="56"/>
                                  <w:szCs w:val="56"/>
                                </w:rPr>
                                <w:t>Custom Physics Documentation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26D7E2D" w14:textId="3B789C1D" w:rsidR="00EE5C90" w:rsidRDefault="007F49B9">
                              <w:pPr>
                                <w:pStyle w:val="NoSpacing"/>
                                <w:spacing w:before="40" w:after="40"/>
                                <w:rPr>
                                  <w:caps/>
                                  <w:color w:val="1F4E79" w:themeColor="accent5" w:themeShade="80"/>
                                  <w:sz w:val="28"/>
                                  <w:szCs w:val="28"/>
                                </w:rPr>
                              </w:pPr>
                              <w:r>
                                <w:rPr>
                                  <w:caps/>
                                  <w:color w:val="1F4E79" w:themeColor="accent5" w:themeShade="80"/>
                                  <w:sz w:val="28"/>
                                  <w:szCs w:val="28"/>
                                </w:rPr>
                                <w:t xml:space="preserve">nEtix </w:t>
                              </w:r>
                              <w:r w:rsidR="00677DB5">
                                <w:rPr>
                                  <w:caps/>
                                  <w:color w:val="1F4E79" w:themeColor="accent5" w:themeShade="80"/>
                                  <w:sz w:val="28"/>
                                  <w:szCs w:val="28"/>
                                </w:rPr>
                                <w:t>library</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D8E806E" w14:textId="69FB6B98" w:rsidR="00EE5C90" w:rsidRDefault="00796B9D">
                              <w:pPr>
                                <w:pStyle w:val="NoSpacing"/>
                                <w:spacing w:before="80" w:after="40"/>
                                <w:rPr>
                                  <w:caps/>
                                  <w:color w:val="5B9BD5" w:themeColor="accent5"/>
                                  <w:sz w:val="24"/>
                                  <w:szCs w:val="24"/>
                                </w:rPr>
                              </w:pPr>
                              <w:r>
                                <w:rPr>
                                  <w:caps/>
                                  <w:color w:val="5B9BD5" w:themeColor="accent5"/>
                                  <w:sz w:val="24"/>
                                  <w:szCs w:val="24"/>
                                </w:rPr>
                                <w:t>Justin Green</w:t>
                              </w:r>
                            </w:p>
                          </w:sdtContent>
                        </w:sdt>
                      </w:txbxContent>
                    </v:textbox>
                    <w10:wrap type="square" anchorx="margin" anchory="page"/>
                  </v:shape>
                </w:pict>
              </mc:Fallback>
            </mc:AlternateContent>
          </w:r>
          <w:r w:rsidR="00EE5C90">
            <w:rPr>
              <w:noProof/>
            </w:rPr>
            <mc:AlternateContent>
              <mc:Choice Requires="wps">
                <w:drawing>
                  <wp:anchor distT="0" distB="0" distL="114300" distR="114300" simplePos="0" relativeHeight="251659264" behindDoc="0" locked="0" layoutInCell="1" allowOverlap="1" wp14:anchorId="415F4008" wp14:editId="7E2857A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25T00:00:00Z">
                                    <w:dateFormat w:val="yyyy"/>
                                    <w:lid w:val="en-US"/>
                                    <w:storeMappedDataAs w:val="dateTime"/>
                                    <w:calendar w:val="gregorian"/>
                                  </w:date>
                                </w:sdtPr>
                                <w:sdtContent>
                                  <w:p w14:paraId="37A8F898" w14:textId="601D0954" w:rsidR="00EE5C90" w:rsidRDefault="00871532">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15F4008" id="Rectangle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25T00:00:00Z">
                              <w:dateFormat w:val="yyyy"/>
                              <w:lid w:val="en-US"/>
                              <w:storeMappedDataAs w:val="dateTime"/>
                              <w:calendar w:val="gregorian"/>
                            </w:date>
                          </w:sdtPr>
                          <w:sdtContent>
                            <w:p w14:paraId="37A8F898" w14:textId="601D0954" w:rsidR="00EE5C90" w:rsidRDefault="00871532">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sidR="00EE5C90">
            <w:br w:type="page"/>
          </w:r>
        </w:p>
        <w:sdt>
          <w:sdtPr>
            <w:rPr>
              <w:rFonts w:asciiTheme="minorHAnsi" w:eastAsiaTheme="minorHAnsi" w:hAnsiTheme="minorHAnsi" w:cstheme="minorBidi"/>
              <w:color w:val="auto"/>
              <w:sz w:val="22"/>
              <w:szCs w:val="22"/>
              <w:lang w:val="en-AU"/>
            </w:rPr>
            <w:id w:val="-213503263"/>
            <w:docPartObj>
              <w:docPartGallery w:val="Table of Contents"/>
              <w:docPartUnique/>
            </w:docPartObj>
          </w:sdtPr>
          <w:sdtEndPr>
            <w:rPr>
              <w:b/>
              <w:bCs/>
              <w:noProof/>
            </w:rPr>
          </w:sdtEndPr>
          <w:sdtContent>
            <w:p w14:paraId="085E18A1" w14:textId="3A195A23" w:rsidR="00EE5C90" w:rsidRDefault="00EE5C90">
              <w:pPr>
                <w:pStyle w:val="TOCHeading"/>
              </w:pPr>
              <w:r>
                <w:t>Contents</w:t>
              </w:r>
            </w:p>
            <w:p w14:paraId="3C0FDBC4" w14:textId="34143C15" w:rsidR="00722B7D" w:rsidRDefault="00EE5C90">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25539830" w:history="1">
                <w:r w:rsidR="00722B7D" w:rsidRPr="00DE4B0F">
                  <w:rPr>
                    <w:rStyle w:val="Hyperlink"/>
                    <w:noProof/>
                  </w:rPr>
                  <w:t>1.0 - Custom Physics Simulation Class Diagram</w:t>
                </w:r>
                <w:r w:rsidR="00722B7D">
                  <w:rPr>
                    <w:noProof/>
                    <w:webHidden/>
                  </w:rPr>
                  <w:tab/>
                </w:r>
                <w:r w:rsidR="00722B7D">
                  <w:rPr>
                    <w:noProof/>
                    <w:webHidden/>
                  </w:rPr>
                  <w:fldChar w:fldCharType="begin"/>
                </w:r>
                <w:r w:rsidR="00722B7D">
                  <w:rPr>
                    <w:noProof/>
                    <w:webHidden/>
                  </w:rPr>
                  <w:instrText xml:space="preserve"> PAGEREF _Toc125539830 \h </w:instrText>
                </w:r>
                <w:r w:rsidR="00722B7D">
                  <w:rPr>
                    <w:noProof/>
                    <w:webHidden/>
                  </w:rPr>
                </w:r>
                <w:r w:rsidR="00722B7D">
                  <w:rPr>
                    <w:noProof/>
                    <w:webHidden/>
                  </w:rPr>
                  <w:fldChar w:fldCharType="separate"/>
                </w:r>
                <w:r w:rsidR="00722B7D">
                  <w:rPr>
                    <w:noProof/>
                    <w:webHidden/>
                  </w:rPr>
                  <w:t>2</w:t>
                </w:r>
                <w:r w:rsidR="00722B7D">
                  <w:rPr>
                    <w:noProof/>
                    <w:webHidden/>
                  </w:rPr>
                  <w:fldChar w:fldCharType="end"/>
                </w:r>
              </w:hyperlink>
            </w:p>
            <w:p w14:paraId="476ECF9C" w14:textId="03338459" w:rsidR="00722B7D" w:rsidRDefault="00000000">
              <w:pPr>
                <w:pStyle w:val="TOC1"/>
                <w:tabs>
                  <w:tab w:val="right" w:leader="dot" w:pos="9016"/>
                </w:tabs>
                <w:rPr>
                  <w:rFonts w:eastAsiaTheme="minorEastAsia"/>
                  <w:noProof/>
                  <w:lang w:val="en-US"/>
                </w:rPr>
              </w:pPr>
              <w:hyperlink w:anchor="_Toc125539831" w:history="1">
                <w:r w:rsidR="00722B7D" w:rsidRPr="00DE4B0F">
                  <w:rPr>
                    <w:rStyle w:val="Hyperlink"/>
                    <w:noProof/>
                  </w:rPr>
                  <w:t>2.0 - Custom Physics Simulation Interactions</w:t>
                </w:r>
                <w:r w:rsidR="00722B7D">
                  <w:rPr>
                    <w:noProof/>
                    <w:webHidden/>
                  </w:rPr>
                  <w:tab/>
                </w:r>
                <w:r w:rsidR="00722B7D">
                  <w:rPr>
                    <w:noProof/>
                    <w:webHidden/>
                  </w:rPr>
                  <w:fldChar w:fldCharType="begin"/>
                </w:r>
                <w:r w:rsidR="00722B7D">
                  <w:rPr>
                    <w:noProof/>
                    <w:webHidden/>
                  </w:rPr>
                  <w:instrText xml:space="preserve"> PAGEREF _Toc125539831 \h </w:instrText>
                </w:r>
                <w:r w:rsidR="00722B7D">
                  <w:rPr>
                    <w:noProof/>
                    <w:webHidden/>
                  </w:rPr>
                </w:r>
                <w:r w:rsidR="00722B7D">
                  <w:rPr>
                    <w:noProof/>
                    <w:webHidden/>
                  </w:rPr>
                  <w:fldChar w:fldCharType="separate"/>
                </w:r>
                <w:r w:rsidR="00722B7D">
                  <w:rPr>
                    <w:noProof/>
                    <w:webHidden/>
                  </w:rPr>
                  <w:t>3</w:t>
                </w:r>
                <w:r w:rsidR="00722B7D">
                  <w:rPr>
                    <w:noProof/>
                    <w:webHidden/>
                  </w:rPr>
                  <w:fldChar w:fldCharType="end"/>
                </w:r>
              </w:hyperlink>
            </w:p>
            <w:p w14:paraId="011F729C" w14:textId="7F75B89A" w:rsidR="00722B7D" w:rsidRDefault="00000000">
              <w:pPr>
                <w:pStyle w:val="TOC1"/>
                <w:tabs>
                  <w:tab w:val="right" w:leader="dot" w:pos="9016"/>
                </w:tabs>
                <w:rPr>
                  <w:rFonts w:eastAsiaTheme="minorEastAsia"/>
                  <w:noProof/>
                  <w:lang w:val="en-US"/>
                </w:rPr>
              </w:pPr>
              <w:hyperlink w:anchor="_Toc125539832" w:history="1">
                <w:r w:rsidR="00722B7D" w:rsidRPr="00DE4B0F">
                  <w:rPr>
                    <w:rStyle w:val="Hyperlink"/>
                    <w:noProof/>
                  </w:rPr>
                  <w:t>3.0 - Custom Physics Simulation Potential Improvements</w:t>
                </w:r>
                <w:r w:rsidR="00722B7D">
                  <w:rPr>
                    <w:noProof/>
                    <w:webHidden/>
                  </w:rPr>
                  <w:tab/>
                </w:r>
                <w:r w:rsidR="00722B7D">
                  <w:rPr>
                    <w:noProof/>
                    <w:webHidden/>
                  </w:rPr>
                  <w:fldChar w:fldCharType="begin"/>
                </w:r>
                <w:r w:rsidR="00722B7D">
                  <w:rPr>
                    <w:noProof/>
                    <w:webHidden/>
                  </w:rPr>
                  <w:instrText xml:space="preserve"> PAGEREF _Toc125539832 \h </w:instrText>
                </w:r>
                <w:r w:rsidR="00722B7D">
                  <w:rPr>
                    <w:noProof/>
                    <w:webHidden/>
                  </w:rPr>
                </w:r>
                <w:r w:rsidR="00722B7D">
                  <w:rPr>
                    <w:noProof/>
                    <w:webHidden/>
                  </w:rPr>
                  <w:fldChar w:fldCharType="separate"/>
                </w:r>
                <w:r w:rsidR="00722B7D">
                  <w:rPr>
                    <w:noProof/>
                    <w:webHidden/>
                  </w:rPr>
                  <w:t>4</w:t>
                </w:r>
                <w:r w:rsidR="00722B7D">
                  <w:rPr>
                    <w:noProof/>
                    <w:webHidden/>
                  </w:rPr>
                  <w:fldChar w:fldCharType="end"/>
                </w:r>
              </w:hyperlink>
            </w:p>
            <w:p w14:paraId="2E7C8378" w14:textId="4B3385E8" w:rsidR="00722B7D" w:rsidRDefault="00000000">
              <w:pPr>
                <w:pStyle w:val="TOC2"/>
                <w:tabs>
                  <w:tab w:val="right" w:leader="dot" w:pos="9016"/>
                </w:tabs>
                <w:rPr>
                  <w:rFonts w:eastAsiaTheme="minorEastAsia"/>
                  <w:noProof/>
                  <w:lang w:val="en-US"/>
                </w:rPr>
              </w:pPr>
              <w:hyperlink w:anchor="_Toc125539833" w:history="1">
                <w:r w:rsidR="00722B7D" w:rsidRPr="00DE4B0F">
                  <w:rPr>
                    <w:rStyle w:val="Hyperlink"/>
                    <w:noProof/>
                  </w:rPr>
                  <w:t>3.1 - Improvement #1</w:t>
                </w:r>
                <w:r w:rsidR="00722B7D">
                  <w:rPr>
                    <w:noProof/>
                    <w:webHidden/>
                  </w:rPr>
                  <w:tab/>
                </w:r>
                <w:r w:rsidR="00722B7D">
                  <w:rPr>
                    <w:noProof/>
                    <w:webHidden/>
                  </w:rPr>
                  <w:fldChar w:fldCharType="begin"/>
                </w:r>
                <w:r w:rsidR="00722B7D">
                  <w:rPr>
                    <w:noProof/>
                    <w:webHidden/>
                  </w:rPr>
                  <w:instrText xml:space="preserve"> PAGEREF _Toc125539833 \h </w:instrText>
                </w:r>
                <w:r w:rsidR="00722B7D">
                  <w:rPr>
                    <w:noProof/>
                    <w:webHidden/>
                  </w:rPr>
                </w:r>
                <w:r w:rsidR="00722B7D">
                  <w:rPr>
                    <w:noProof/>
                    <w:webHidden/>
                  </w:rPr>
                  <w:fldChar w:fldCharType="separate"/>
                </w:r>
                <w:r w:rsidR="00722B7D">
                  <w:rPr>
                    <w:noProof/>
                    <w:webHidden/>
                  </w:rPr>
                  <w:t>4</w:t>
                </w:r>
                <w:r w:rsidR="00722B7D">
                  <w:rPr>
                    <w:noProof/>
                    <w:webHidden/>
                  </w:rPr>
                  <w:fldChar w:fldCharType="end"/>
                </w:r>
              </w:hyperlink>
            </w:p>
            <w:p w14:paraId="79CC604B" w14:textId="34DB2831" w:rsidR="00722B7D" w:rsidRDefault="00000000">
              <w:pPr>
                <w:pStyle w:val="TOC2"/>
                <w:tabs>
                  <w:tab w:val="right" w:leader="dot" w:pos="9016"/>
                </w:tabs>
                <w:rPr>
                  <w:rFonts w:eastAsiaTheme="minorEastAsia"/>
                  <w:noProof/>
                  <w:lang w:val="en-US"/>
                </w:rPr>
              </w:pPr>
              <w:hyperlink w:anchor="_Toc125539834" w:history="1">
                <w:r w:rsidR="00722B7D" w:rsidRPr="00DE4B0F">
                  <w:rPr>
                    <w:rStyle w:val="Hyperlink"/>
                    <w:noProof/>
                  </w:rPr>
                  <w:t>3.2 - Improvement #2</w:t>
                </w:r>
                <w:r w:rsidR="00722B7D">
                  <w:rPr>
                    <w:noProof/>
                    <w:webHidden/>
                  </w:rPr>
                  <w:tab/>
                </w:r>
                <w:r w:rsidR="00722B7D">
                  <w:rPr>
                    <w:noProof/>
                    <w:webHidden/>
                  </w:rPr>
                  <w:fldChar w:fldCharType="begin"/>
                </w:r>
                <w:r w:rsidR="00722B7D">
                  <w:rPr>
                    <w:noProof/>
                    <w:webHidden/>
                  </w:rPr>
                  <w:instrText xml:space="preserve"> PAGEREF _Toc125539834 \h </w:instrText>
                </w:r>
                <w:r w:rsidR="00722B7D">
                  <w:rPr>
                    <w:noProof/>
                    <w:webHidden/>
                  </w:rPr>
                </w:r>
                <w:r w:rsidR="00722B7D">
                  <w:rPr>
                    <w:noProof/>
                    <w:webHidden/>
                  </w:rPr>
                  <w:fldChar w:fldCharType="separate"/>
                </w:r>
                <w:r w:rsidR="00722B7D">
                  <w:rPr>
                    <w:noProof/>
                    <w:webHidden/>
                  </w:rPr>
                  <w:t>4</w:t>
                </w:r>
                <w:r w:rsidR="00722B7D">
                  <w:rPr>
                    <w:noProof/>
                    <w:webHidden/>
                  </w:rPr>
                  <w:fldChar w:fldCharType="end"/>
                </w:r>
              </w:hyperlink>
            </w:p>
            <w:p w14:paraId="30971073" w14:textId="5B3B926C" w:rsidR="00722B7D" w:rsidRDefault="00000000">
              <w:pPr>
                <w:pStyle w:val="TOC1"/>
                <w:tabs>
                  <w:tab w:val="right" w:leader="dot" w:pos="9016"/>
                </w:tabs>
                <w:rPr>
                  <w:rFonts w:eastAsiaTheme="minorEastAsia"/>
                  <w:noProof/>
                  <w:lang w:val="en-US"/>
                </w:rPr>
              </w:pPr>
              <w:hyperlink w:anchor="_Toc125539835" w:history="1">
                <w:r w:rsidR="00722B7D" w:rsidRPr="00DE4B0F">
                  <w:rPr>
                    <w:rStyle w:val="Hyperlink"/>
                    <w:noProof/>
                  </w:rPr>
                  <w:t>4.0 - Visualised Game Using Your Custom Physics Simulation</w:t>
                </w:r>
                <w:r w:rsidR="00722B7D">
                  <w:rPr>
                    <w:noProof/>
                    <w:webHidden/>
                  </w:rPr>
                  <w:tab/>
                </w:r>
                <w:r w:rsidR="00722B7D">
                  <w:rPr>
                    <w:noProof/>
                    <w:webHidden/>
                  </w:rPr>
                  <w:fldChar w:fldCharType="begin"/>
                </w:r>
                <w:r w:rsidR="00722B7D">
                  <w:rPr>
                    <w:noProof/>
                    <w:webHidden/>
                  </w:rPr>
                  <w:instrText xml:space="preserve"> PAGEREF _Toc125539835 \h </w:instrText>
                </w:r>
                <w:r w:rsidR="00722B7D">
                  <w:rPr>
                    <w:noProof/>
                    <w:webHidden/>
                  </w:rPr>
                </w:r>
                <w:r w:rsidR="00722B7D">
                  <w:rPr>
                    <w:noProof/>
                    <w:webHidden/>
                  </w:rPr>
                  <w:fldChar w:fldCharType="separate"/>
                </w:r>
                <w:r w:rsidR="00722B7D">
                  <w:rPr>
                    <w:noProof/>
                    <w:webHidden/>
                  </w:rPr>
                  <w:t>5</w:t>
                </w:r>
                <w:r w:rsidR="00722B7D">
                  <w:rPr>
                    <w:noProof/>
                    <w:webHidden/>
                  </w:rPr>
                  <w:fldChar w:fldCharType="end"/>
                </w:r>
              </w:hyperlink>
            </w:p>
            <w:p w14:paraId="2E5EDCED" w14:textId="43727FBE" w:rsidR="00722B7D" w:rsidRDefault="00000000">
              <w:pPr>
                <w:pStyle w:val="TOC1"/>
                <w:tabs>
                  <w:tab w:val="right" w:leader="dot" w:pos="9016"/>
                </w:tabs>
                <w:rPr>
                  <w:rFonts w:eastAsiaTheme="minorEastAsia"/>
                  <w:noProof/>
                  <w:lang w:val="en-US"/>
                </w:rPr>
              </w:pPr>
              <w:hyperlink w:anchor="_Toc125539836" w:history="1">
                <w:r w:rsidR="00722B7D" w:rsidRPr="00DE4B0F">
                  <w:rPr>
                    <w:rStyle w:val="Hyperlink"/>
                    <w:noProof/>
                  </w:rPr>
                  <w:t>5.0 - Third Party Libraries</w:t>
                </w:r>
                <w:r w:rsidR="00722B7D">
                  <w:rPr>
                    <w:noProof/>
                    <w:webHidden/>
                  </w:rPr>
                  <w:tab/>
                </w:r>
                <w:r w:rsidR="00722B7D">
                  <w:rPr>
                    <w:noProof/>
                    <w:webHidden/>
                  </w:rPr>
                  <w:fldChar w:fldCharType="begin"/>
                </w:r>
                <w:r w:rsidR="00722B7D">
                  <w:rPr>
                    <w:noProof/>
                    <w:webHidden/>
                  </w:rPr>
                  <w:instrText xml:space="preserve"> PAGEREF _Toc125539836 \h </w:instrText>
                </w:r>
                <w:r w:rsidR="00722B7D">
                  <w:rPr>
                    <w:noProof/>
                    <w:webHidden/>
                  </w:rPr>
                </w:r>
                <w:r w:rsidR="00722B7D">
                  <w:rPr>
                    <w:noProof/>
                    <w:webHidden/>
                  </w:rPr>
                  <w:fldChar w:fldCharType="separate"/>
                </w:r>
                <w:r w:rsidR="00722B7D">
                  <w:rPr>
                    <w:noProof/>
                    <w:webHidden/>
                  </w:rPr>
                  <w:t>6</w:t>
                </w:r>
                <w:r w:rsidR="00722B7D">
                  <w:rPr>
                    <w:noProof/>
                    <w:webHidden/>
                  </w:rPr>
                  <w:fldChar w:fldCharType="end"/>
                </w:r>
              </w:hyperlink>
            </w:p>
            <w:p w14:paraId="084E3F13" w14:textId="5C458509" w:rsidR="00722B7D" w:rsidRDefault="00000000">
              <w:pPr>
                <w:pStyle w:val="TOC1"/>
                <w:tabs>
                  <w:tab w:val="right" w:leader="dot" w:pos="9016"/>
                </w:tabs>
                <w:rPr>
                  <w:rFonts w:eastAsiaTheme="minorEastAsia"/>
                  <w:noProof/>
                  <w:lang w:val="en-US"/>
                </w:rPr>
              </w:pPr>
              <w:hyperlink w:anchor="_Toc125539837" w:history="1">
                <w:r w:rsidR="00722B7D" w:rsidRPr="00DE4B0F">
                  <w:rPr>
                    <w:rStyle w:val="Hyperlink"/>
                    <w:noProof/>
                  </w:rPr>
                  <w:t>6.0 - References</w:t>
                </w:r>
                <w:r w:rsidR="00722B7D">
                  <w:rPr>
                    <w:noProof/>
                    <w:webHidden/>
                  </w:rPr>
                  <w:tab/>
                </w:r>
                <w:r w:rsidR="00722B7D">
                  <w:rPr>
                    <w:noProof/>
                    <w:webHidden/>
                  </w:rPr>
                  <w:fldChar w:fldCharType="begin"/>
                </w:r>
                <w:r w:rsidR="00722B7D">
                  <w:rPr>
                    <w:noProof/>
                    <w:webHidden/>
                  </w:rPr>
                  <w:instrText xml:space="preserve"> PAGEREF _Toc125539837 \h </w:instrText>
                </w:r>
                <w:r w:rsidR="00722B7D">
                  <w:rPr>
                    <w:noProof/>
                    <w:webHidden/>
                  </w:rPr>
                </w:r>
                <w:r w:rsidR="00722B7D">
                  <w:rPr>
                    <w:noProof/>
                    <w:webHidden/>
                  </w:rPr>
                  <w:fldChar w:fldCharType="separate"/>
                </w:r>
                <w:r w:rsidR="00722B7D">
                  <w:rPr>
                    <w:noProof/>
                    <w:webHidden/>
                  </w:rPr>
                  <w:t>6</w:t>
                </w:r>
                <w:r w:rsidR="00722B7D">
                  <w:rPr>
                    <w:noProof/>
                    <w:webHidden/>
                  </w:rPr>
                  <w:fldChar w:fldCharType="end"/>
                </w:r>
              </w:hyperlink>
            </w:p>
            <w:p w14:paraId="1CE37DA8" w14:textId="3CD6809D" w:rsidR="00EE5C90" w:rsidRDefault="00EE5C90">
              <w:r>
                <w:rPr>
                  <w:b/>
                  <w:bCs/>
                  <w:noProof/>
                </w:rPr>
                <w:fldChar w:fldCharType="end"/>
              </w:r>
            </w:p>
          </w:sdtContent>
        </w:sdt>
        <w:p w14:paraId="4B7CCCE4" w14:textId="0DCD1CA0" w:rsidR="00EE5C90" w:rsidRDefault="00EE5C90" w:rsidP="00EE5C90">
          <w:r>
            <w:br w:type="page"/>
          </w:r>
        </w:p>
      </w:sdtContent>
    </w:sdt>
    <w:p w14:paraId="7A1BEBD5" w14:textId="77777777" w:rsidR="00796B9D" w:rsidRDefault="00796B9D" w:rsidP="00EE5C90">
      <w:pPr>
        <w:pStyle w:val="Heading1"/>
        <w:sectPr w:rsidR="00796B9D" w:rsidSect="00EE5C90">
          <w:footerReference w:type="default" r:id="rId12"/>
          <w:pgSz w:w="11906" w:h="16838"/>
          <w:pgMar w:top="1440" w:right="1440" w:bottom="1440" w:left="1440" w:header="708" w:footer="708" w:gutter="0"/>
          <w:pgNumType w:start="0"/>
          <w:cols w:space="708"/>
          <w:titlePg/>
          <w:docGrid w:linePitch="360"/>
        </w:sectPr>
      </w:pPr>
      <w:bookmarkStart w:id="5" w:name="_Toc125539830"/>
    </w:p>
    <w:p w14:paraId="4A5E0EDD" w14:textId="7CDB9BF3" w:rsidR="00EE5C90" w:rsidRDefault="00722B7D" w:rsidP="00EE5C90">
      <w:pPr>
        <w:pStyle w:val="Heading1"/>
      </w:pPr>
      <w:r>
        <w:lastRenderedPageBreak/>
        <w:t xml:space="preserve">1.0 - </w:t>
      </w:r>
      <w:r w:rsidR="00EE5C90">
        <w:t>Custom Physics Simulation Class Diagram</w:t>
      </w:r>
      <w:bookmarkEnd w:id="5"/>
    </w:p>
    <w:p w14:paraId="728ABE0B" w14:textId="77777777" w:rsidR="00796B9D" w:rsidRDefault="004F1EAF">
      <w:pPr>
        <w:rPr>
          <w:sz w:val="16"/>
          <w:szCs w:val="16"/>
        </w:rPr>
      </w:pPr>
      <w:r>
        <w:rPr>
          <w:sz w:val="16"/>
          <w:szCs w:val="16"/>
        </w:rPr>
        <w:t>This class diagram shows the relationship between all</w:t>
      </w:r>
    </w:p>
    <w:p w14:paraId="5C1C5F4F" w14:textId="75EDEB48" w:rsidR="0082261B" w:rsidRDefault="0082261B">
      <w:pPr>
        <w:rPr>
          <w:sz w:val="16"/>
          <w:szCs w:val="16"/>
        </w:rPr>
      </w:pPr>
    </w:p>
    <w:p w14:paraId="1C33438A" w14:textId="3573ED9A" w:rsidR="0082261B" w:rsidRDefault="00ED1D82">
      <w:pPr>
        <w:sectPr w:rsidR="0082261B" w:rsidSect="00796B9D">
          <w:pgSz w:w="16838" w:h="11906" w:orient="landscape"/>
          <w:pgMar w:top="1440" w:right="1440" w:bottom="1440" w:left="1440" w:header="709" w:footer="709" w:gutter="0"/>
          <w:pgNumType w:start="0"/>
          <w:cols w:space="708"/>
          <w:titlePg/>
          <w:docGrid w:linePitch="360"/>
        </w:sectPr>
      </w:pPr>
      <w:r>
        <w:rPr>
          <w:noProof/>
        </w:rPr>
        <w:drawing>
          <wp:anchor distT="0" distB="0" distL="114300" distR="114300" simplePos="0" relativeHeight="251663360" behindDoc="0" locked="0" layoutInCell="1" allowOverlap="1" wp14:anchorId="784345B9" wp14:editId="25316812">
            <wp:simplePos x="0" y="0"/>
            <wp:positionH relativeFrom="margin">
              <wp:align>center</wp:align>
            </wp:positionH>
            <wp:positionV relativeFrom="paragraph">
              <wp:posOffset>4445</wp:posOffset>
            </wp:positionV>
            <wp:extent cx="10298163" cy="4448175"/>
            <wp:effectExtent l="0" t="0" r="8255" b="0"/>
            <wp:wrapTopAndBottom/>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98163" cy="4448175"/>
                    </a:xfrm>
                    <a:prstGeom prst="rect">
                      <a:avLst/>
                    </a:prstGeom>
                    <a:noFill/>
                    <a:ln>
                      <a:noFill/>
                    </a:ln>
                  </pic:spPr>
                </pic:pic>
              </a:graphicData>
            </a:graphic>
          </wp:anchor>
        </w:drawing>
      </w:r>
    </w:p>
    <w:p w14:paraId="73F5A105" w14:textId="1E0B9DC2" w:rsidR="00EE5C90" w:rsidRDefault="00EE5C90">
      <w:pPr>
        <w:rPr>
          <w:rFonts w:asciiTheme="majorHAnsi" w:eastAsiaTheme="majorEastAsia" w:hAnsiTheme="majorHAnsi" w:cstheme="majorBidi"/>
          <w:color w:val="2F5496" w:themeColor="accent1" w:themeShade="BF"/>
          <w:sz w:val="32"/>
          <w:szCs w:val="32"/>
        </w:rPr>
      </w:pPr>
    </w:p>
    <w:p w14:paraId="31479658" w14:textId="4C27DA62" w:rsidR="00871532" w:rsidRDefault="00722B7D" w:rsidP="00871532">
      <w:pPr>
        <w:pStyle w:val="Heading1"/>
      </w:pPr>
      <w:bookmarkStart w:id="6" w:name="_Toc125539831"/>
      <w:r>
        <w:t xml:space="preserve">2.0 - </w:t>
      </w:r>
      <w:r w:rsidR="00871532">
        <w:t>Custom Physics Simulation Interactions</w:t>
      </w:r>
      <w:bookmarkEnd w:id="6"/>
    </w:p>
    <w:p w14:paraId="18826328" w14:textId="13C70B6F" w:rsidR="002871D7" w:rsidRPr="000A6AC0" w:rsidRDefault="00871532" w:rsidP="00871532">
      <w:pPr>
        <w:rPr>
          <w:color w:val="FF0000"/>
          <w:sz w:val="16"/>
          <w:szCs w:val="16"/>
        </w:rPr>
      </w:pPr>
      <w:r w:rsidRPr="000A6AC0">
        <w:rPr>
          <w:color w:val="FF0000"/>
          <w:sz w:val="16"/>
          <w:szCs w:val="16"/>
        </w:rPr>
        <w:t xml:space="preserve">[Delete This] </w:t>
      </w:r>
      <w:commentRangeStart w:id="7"/>
      <w:r w:rsidR="007E5018" w:rsidRPr="000A6AC0">
        <w:rPr>
          <w:b/>
          <w:bCs/>
          <w:i/>
          <w:iCs/>
          <w:color w:val="FF0000"/>
        </w:rPr>
        <w:t>Define</w:t>
      </w:r>
      <w:r w:rsidR="007E5018" w:rsidRPr="000A6AC0">
        <w:rPr>
          <w:color w:val="FF0000"/>
        </w:rPr>
        <w:t xml:space="preserve"> </w:t>
      </w:r>
      <w:commentRangeEnd w:id="7"/>
      <w:r w:rsidR="002871D7" w:rsidRPr="000A6AC0">
        <w:rPr>
          <w:rStyle w:val="CommentReference"/>
          <w:color w:val="FF0000"/>
        </w:rPr>
        <w:commentReference w:id="7"/>
      </w:r>
      <w:r w:rsidR="007E5018" w:rsidRPr="000A6AC0">
        <w:rPr>
          <w:color w:val="FF0000"/>
        </w:rPr>
        <w:t>in your own words</w:t>
      </w:r>
      <w:r w:rsidRPr="000A6AC0">
        <w:rPr>
          <w:color w:val="FF0000"/>
        </w:rPr>
        <w:t xml:space="preserve"> what </w:t>
      </w:r>
      <w:r w:rsidR="007E5018" w:rsidRPr="000A6AC0">
        <w:rPr>
          <w:color w:val="FF0000"/>
        </w:rPr>
        <w:t>your</w:t>
      </w:r>
      <w:r w:rsidRPr="000A6AC0">
        <w:rPr>
          <w:color w:val="FF0000"/>
        </w:rPr>
        <w:t xml:space="preserve"> Custom Physics Simulation is demonstrating and </w:t>
      </w:r>
      <w:commentRangeStart w:id="8"/>
      <w:r w:rsidR="007E5018" w:rsidRPr="000A6AC0">
        <w:rPr>
          <w:b/>
          <w:bCs/>
          <w:i/>
          <w:iCs/>
          <w:color w:val="FF0000"/>
        </w:rPr>
        <w:t>outline</w:t>
      </w:r>
      <w:r w:rsidRPr="000A6AC0">
        <w:rPr>
          <w:color w:val="FF0000"/>
        </w:rPr>
        <w:t xml:space="preserve"> </w:t>
      </w:r>
      <w:commentRangeEnd w:id="8"/>
      <w:r w:rsidR="00677DB5" w:rsidRPr="000A6AC0">
        <w:rPr>
          <w:rStyle w:val="CommentReference"/>
          <w:color w:val="FF0000"/>
        </w:rPr>
        <w:commentReference w:id="8"/>
      </w:r>
      <w:r w:rsidRPr="000A6AC0">
        <w:rPr>
          <w:color w:val="FF0000"/>
        </w:rPr>
        <w:t xml:space="preserve">how the physical bodies </w:t>
      </w:r>
      <w:r w:rsidR="002F3866" w:rsidRPr="000A6AC0">
        <w:rPr>
          <w:color w:val="FF0000"/>
        </w:rPr>
        <w:t>can</w:t>
      </w:r>
      <w:r w:rsidRPr="000A6AC0">
        <w:rPr>
          <w:color w:val="FF0000"/>
        </w:rPr>
        <w:t xml:space="preserve"> interact together</w:t>
      </w:r>
      <w:r w:rsidR="007E5018" w:rsidRPr="000A6AC0">
        <w:rPr>
          <w:color w:val="FF0000"/>
        </w:rPr>
        <w:t xml:space="preserve"> as dynamic and static objects</w:t>
      </w:r>
      <w:r w:rsidRPr="000A6AC0">
        <w:rPr>
          <w:color w:val="FF0000"/>
        </w:rPr>
        <w:t xml:space="preserve">. </w:t>
      </w:r>
      <w:r w:rsidRPr="000A6AC0">
        <w:rPr>
          <w:color w:val="FF0000"/>
          <w:sz w:val="16"/>
          <w:szCs w:val="16"/>
        </w:rPr>
        <w:t>[/Delete This]</w:t>
      </w:r>
    </w:p>
    <w:p w14:paraId="1AB6E70E" w14:textId="2A16DEAC" w:rsidR="004024F4" w:rsidRDefault="0082261B" w:rsidP="00677DB5">
      <w:r>
        <w:t>M</w:t>
      </w:r>
      <w:r w:rsidR="00677DB5">
        <w:t xml:space="preserve">y </w:t>
      </w:r>
      <w:r>
        <w:t xml:space="preserve">custom physics simulation demonstrates most aspects of real-world physics that can be applied to a 2d environment. What this means is that real world interaction </w:t>
      </w:r>
      <w:r w:rsidR="004024F4">
        <w:t>of physics bodies can be simulated together within a real-time application and interact both as dynamic and static objects.</w:t>
      </w:r>
    </w:p>
    <w:p w14:paraId="2C26A5D6" w14:textId="113F6981" w:rsidR="004024F4" w:rsidRDefault="004024F4" w:rsidP="00677DB5">
      <w:r>
        <w:t xml:space="preserve">The </w:t>
      </w:r>
      <w:proofErr w:type="spellStart"/>
      <w:r>
        <w:t>Netix</w:t>
      </w:r>
      <w:proofErr w:type="spellEnd"/>
      <w:r>
        <w:t xml:space="preserve"> library uses no third party physics library and allows for simulations of static and dynamic rigid bodies, applied forces to dynamic rigid bodies and the expected interaction of static and dynamic rigid bodies.</w:t>
      </w:r>
    </w:p>
    <w:p w14:paraId="547D4FF1" w14:textId="21C06C3E" w:rsidR="004C7393" w:rsidRDefault="00023087" w:rsidP="00677DB5">
      <w:r>
        <w:t xml:space="preserve">This library implements rigid bodies to simulate common objects. These objects have basic attributes such as position, mass and velocity to more advance attributes like orientation, moment, and drag both linear and angular.  Static objects can also be simulated as kinematic bodies </w:t>
      </w:r>
      <w:r w:rsidR="004C7393">
        <w:t>and are treated with infinite mass.</w:t>
      </w:r>
    </w:p>
    <w:p w14:paraId="6E053906" w14:textId="383FD721" w:rsidR="00105C9C" w:rsidRDefault="00105C9C" w:rsidP="00677DB5">
      <w:r>
        <w:t xml:space="preserve">There are only 3 primitive types within this library, </w:t>
      </w:r>
      <w:r w:rsidR="00325CD9">
        <w:t xml:space="preserve">dynamic </w:t>
      </w:r>
      <w:r>
        <w:t xml:space="preserve">circles, </w:t>
      </w:r>
      <w:r w:rsidR="00325CD9">
        <w:t xml:space="preserve">dynamic </w:t>
      </w:r>
      <w:r>
        <w:t xml:space="preserve">boxes and </w:t>
      </w:r>
      <w:r w:rsidR="00325CD9">
        <w:t xml:space="preserve">static </w:t>
      </w:r>
      <w:r>
        <w:t>planes</w:t>
      </w:r>
      <w:r w:rsidR="00325CD9">
        <w:t xml:space="preserve"> each with their own collision detectio</w:t>
      </w:r>
      <w:r w:rsidR="00FE2DC4">
        <w:t>n</w:t>
      </w:r>
      <w:r w:rsidR="00325CD9">
        <w:t xml:space="preserve">. All objects </w:t>
      </w:r>
      <w:r w:rsidR="006C2983">
        <w:t>detect</w:t>
      </w:r>
      <w:r w:rsidR="00325CD9">
        <w:t xml:space="preserve"> collision with planes by using </w:t>
      </w:r>
      <w:r w:rsidR="006C2983">
        <w:t>velocities and the plane’s normal.</w:t>
      </w:r>
      <w:r w:rsidR="00325CD9">
        <w:t xml:space="preserve"> Sphere collision</w:t>
      </w:r>
      <w:r w:rsidR="006C2983">
        <w:t>s use simple radius and distance detection. The boxes are oriented bounding boxes</w:t>
      </w:r>
      <w:r w:rsidR="00FE2DC4">
        <w:t xml:space="preserve"> which use </w:t>
      </w:r>
      <w:r w:rsidR="006C2983">
        <w:t>extents and contact points to detect collision.</w:t>
      </w:r>
    </w:p>
    <w:p w14:paraId="0FB065FF" w14:textId="77777777" w:rsidR="00D651A2" w:rsidRDefault="004C7393" w:rsidP="00677DB5">
      <w:proofErr w:type="spellStart"/>
      <w:r>
        <w:t>Netix</w:t>
      </w:r>
      <w:proofErr w:type="spellEnd"/>
      <w:r>
        <w:t xml:space="preserve"> uses the concepts of Newton’s three laws of motion</w:t>
      </w:r>
      <w:r w:rsidR="00023087">
        <w:t xml:space="preserve"> </w:t>
      </w:r>
      <w:r>
        <w:t xml:space="preserve">to provide a realistic model of physics implementation. These laws are applied by treating rigid bodies as a </w:t>
      </w:r>
      <w:r w:rsidR="00AA4A5D">
        <w:t xml:space="preserve">single point mass and </w:t>
      </w:r>
      <w:r>
        <w:t xml:space="preserve">finding the acceleration of the point </w:t>
      </w:r>
      <w:r w:rsidR="00AA4A5D">
        <w:t xml:space="preserve">for given forces </w:t>
      </w:r>
      <w:r>
        <w:t xml:space="preserve">by dividing the force by the mass </w:t>
      </w:r>
      <w:r w:rsidR="00AA4A5D">
        <w:t xml:space="preserve">which </w:t>
      </w:r>
      <w:r>
        <w:t xml:space="preserve">provides acceleration </w:t>
      </w:r>
      <w:r w:rsidR="00AA4A5D">
        <w:t xml:space="preserve">that can be used to calculate the objects movement. </w:t>
      </w:r>
    </w:p>
    <w:p w14:paraId="75B66807" w14:textId="2672A235" w:rsidR="004024F4" w:rsidRDefault="00D651A2" w:rsidP="00677DB5">
      <w:r>
        <w:t>Newton’s</w:t>
      </w:r>
      <w:r w:rsidR="00AA4A5D">
        <w:t xml:space="preserve"> laws are also applied to the collision resolution between two physics bodies. When it comes to collision resolution the conservation of momentum is used as a core concept and a key indicator for the accuracy of applied </w:t>
      </w:r>
      <w:r>
        <w:t>i</w:t>
      </w:r>
      <w:r w:rsidRPr="00D651A2">
        <w:t xml:space="preserve">mpulsive </w:t>
      </w:r>
      <w:r w:rsidR="00AA4A5D">
        <w:t>forces</w:t>
      </w:r>
      <w:r>
        <w:t xml:space="preserve"> and the collision normal for objects</w:t>
      </w:r>
      <w:r w:rsidR="00AA4A5D">
        <w:t>.</w:t>
      </w:r>
      <w:r>
        <w:t xml:space="preserve"> This ensures expected interaction between both rigid and static bodies.</w:t>
      </w:r>
    </w:p>
    <w:p w14:paraId="1898636E" w14:textId="25199F40" w:rsidR="00AA4A5D" w:rsidRDefault="00D651A2" w:rsidP="00677DB5">
      <w:r>
        <w:t xml:space="preserve">The </w:t>
      </w:r>
      <w:proofErr w:type="spellStart"/>
      <w:r>
        <w:t>Netix</w:t>
      </w:r>
      <w:proofErr w:type="spellEnd"/>
      <w:r>
        <w:t xml:space="preserve"> library demonstrates a</w:t>
      </w:r>
      <w:r w:rsidR="000A6AC0">
        <w:t xml:space="preserve"> </w:t>
      </w:r>
      <w:r>
        <w:t xml:space="preserve">physics simulation </w:t>
      </w:r>
      <w:r w:rsidR="000A6AC0">
        <w:t xml:space="preserve">for a 2d environment </w:t>
      </w:r>
      <w:r>
        <w:t>through the implementation of dynamic and static rigid bodies, accurate application of force and by displaying the expected interaction of two physics objects.</w:t>
      </w:r>
    </w:p>
    <w:p w14:paraId="33A9B988" w14:textId="77777777" w:rsidR="004024F4" w:rsidRDefault="004024F4" w:rsidP="00677DB5"/>
    <w:p w14:paraId="5DC3880F" w14:textId="75CAB589" w:rsidR="00871532" w:rsidRDefault="00871532" w:rsidP="00677DB5">
      <w:pPr>
        <w:rPr>
          <w:rFonts w:asciiTheme="majorHAnsi" w:eastAsiaTheme="majorEastAsia" w:hAnsiTheme="majorHAnsi" w:cstheme="majorBidi"/>
          <w:color w:val="2F5496" w:themeColor="accent1" w:themeShade="BF"/>
          <w:sz w:val="32"/>
          <w:szCs w:val="32"/>
        </w:rPr>
      </w:pPr>
      <w:r>
        <w:br w:type="page"/>
      </w:r>
    </w:p>
    <w:p w14:paraId="5645AD6D" w14:textId="61AEE4AD" w:rsidR="00EE5C90" w:rsidRDefault="00722B7D" w:rsidP="00EE5C90">
      <w:pPr>
        <w:pStyle w:val="Heading1"/>
      </w:pPr>
      <w:bookmarkStart w:id="9" w:name="_Toc125539832"/>
      <w:r>
        <w:lastRenderedPageBreak/>
        <w:t xml:space="preserve">3.0 - </w:t>
      </w:r>
      <w:r w:rsidR="00EE5C90">
        <w:t>Custom Physics Simulation Potential Improvements</w:t>
      </w:r>
      <w:bookmarkEnd w:id="9"/>
    </w:p>
    <w:p w14:paraId="7F0602BD" w14:textId="29279B2A" w:rsidR="002F3866" w:rsidRPr="00225566" w:rsidRDefault="007454C0" w:rsidP="00AA635C">
      <w:pPr>
        <w:rPr>
          <w:color w:val="FF0000"/>
        </w:rPr>
      </w:pPr>
      <w:r w:rsidRPr="00225566">
        <w:rPr>
          <w:color w:val="FF0000"/>
          <w:sz w:val="16"/>
          <w:szCs w:val="16"/>
        </w:rPr>
        <w:t>[Delete This]</w:t>
      </w:r>
      <w:r w:rsidRPr="00225566">
        <w:rPr>
          <w:color w:val="FF0000"/>
        </w:rPr>
        <w:t xml:space="preserve"> </w:t>
      </w:r>
      <w:r w:rsidR="000B5AE1" w:rsidRPr="00225566">
        <w:rPr>
          <w:color w:val="FF0000"/>
        </w:rPr>
        <w:t xml:space="preserve">The objective of this simulation is to demonstrate static and dynamic objects interaction in 2D space. </w:t>
      </w:r>
      <w:commentRangeStart w:id="10"/>
      <w:r w:rsidR="00AA635C" w:rsidRPr="00225566">
        <w:rPr>
          <w:b/>
          <w:bCs/>
          <w:i/>
          <w:iCs/>
          <w:color w:val="FF0000"/>
        </w:rPr>
        <w:t>Examine</w:t>
      </w:r>
      <w:r w:rsidR="00AA635C" w:rsidRPr="00225566">
        <w:rPr>
          <w:color w:val="FF0000"/>
        </w:rPr>
        <w:t xml:space="preserve"> </w:t>
      </w:r>
      <w:commentRangeEnd w:id="10"/>
      <w:r w:rsidR="000A6AC0" w:rsidRPr="00225566">
        <w:rPr>
          <w:rStyle w:val="CommentReference"/>
          <w:color w:val="FF0000"/>
        </w:rPr>
        <w:commentReference w:id="10"/>
      </w:r>
      <w:r w:rsidR="00AA635C" w:rsidRPr="00225566">
        <w:rPr>
          <w:color w:val="FF0000"/>
        </w:rPr>
        <w:t xml:space="preserve">what improvements </w:t>
      </w:r>
      <w:r w:rsidR="000B5AE1" w:rsidRPr="00225566">
        <w:rPr>
          <w:color w:val="FF0000"/>
        </w:rPr>
        <w:t xml:space="preserve">you </w:t>
      </w:r>
      <w:r w:rsidR="00AA635C" w:rsidRPr="00225566">
        <w:rPr>
          <w:color w:val="FF0000"/>
        </w:rPr>
        <w:t>could ma</w:t>
      </w:r>
      <w:r w:rsidR="000B5AE1" w:rsidRPr="00225566">
        <w:rPr>
          <w:color w:val="FF0000"/>
        </w:rPr>
        <w:t>ke</w:t>
      </w:r>
      <w:r w:rsidR="00AA635C" w:rsidRPr="00225566">
        <w:rPr>
          <w:color w:val="FF0000"/>
        </w:rPr>
        <w:t xml:space="preserve"> to </w:t>
      </w:r>
      <w:r w:rsidR="000B5AE1" w:rsidRPr="00225566">
        <w:rPr>
          <w:color w:val="FF0000"/>
        </w:rPr>
        <w:t>your</w:t>
      </w:r>
      <w:r w:rsidR="00AA635C" w:rsidRPr="00225566">
        <w:rPr>
          <w:color w:val="FF0000"/>
        </w:rPr>
        <w:t xml:space="preserve"> </w:t>
      </w:r>
      <w:r w:rsidR="002F3866" w:rsidRPr="00225566">
        <w:rPr>
          <w:color w:val="FF0000"/>
        </w:rPr>
        <w:t>simulation; this could be to:</w:t>
      </w:r>
      <w:r w:rsidR="00AA635C" w:rsidRPr="00225566">
        <w:rPr>
          <w:color w:val="FF0000"/>
        </w:rPr>
        <w:t xml:space="preserve"> </w:t>
      </w:r>
    </w:p>
    <w:p w14:paraId="5199F397" w14:textId="2FF3DE26" w:rsidR="002F3866" w:rsidRPr="00225566" w:rsidRDefault="002F3866" w:rsidP="002F3866">
      <w:pPr>
        <w:pStyle w:val="ListParagraph"/>
        <w:numPr>
          <w:ilvl w:val="0"/>
          <w:numId w:val="2"/>
        </w:numPr>
        <w:rPr>
          <w:color w:val="FF0000"/>
        </w:rPr>
      </w:pPr>
      <w:r w:rsidRPr="00225566">
        <w:rPr>
          <w:color w:val="FF0000"/>
        </w:rPr>
        <w:t>S</w:t>
      </w:r>
      <w:r w:rsidR="00AA635C" w:rsidRPr="00225566">
        <w:rPr>
          <w:color w:val="FF0000"/>
        </w:rPr>
        <w:t>upport further features</w:t>
      </w:r>
      <w:r w:rsidRPr="00225566">
        <w:rPr>
          <w:color w:val="FF0000"/>
        </w:rPr>
        <w:t>.</w:t>
      </w:r>
    </w:p>
    <w:p w14:paraId="6810C504" w14:textId="7259452C" w:rsidR="002F3866" w:rsidRPr="00225566" w:rsidRDefault="000B5AE1" w:rsidP="002F3866">
      <w:pPr>
        <w:pStyle w:val="ListParagraph"/>
        <w:numPr>
          <w:ilvl w:val="0"/>
          <w:numId w:val="2"/>
        </w:numPr>
        <w:rPr>
          <w:color w:val="FF0000"/>
        </w:rPr>
      </w:pPr>
      <w:r w:rsidRPr="00225566">
        <w:rPr>
          <w:color w:val="FF0000"/>
        </w:rPr>
        <w:t>provide a</w:t>
      </w:r>
      <w:r w:rsidR="00AA635C" w:rsidRPr="00225566">
        <w:rPr>
          <w:color w:val="FF0000"/>
        </w:rPr>
        <w:t xml:space="preserve"> more accura</w:t>
      </w:r>
      <w:r w:rsidR="002F3866" w:rsidRPr="00225566">
        <w:rPr>
          <w:color w:val="FF0000"/>
        </w:rPr>
        <w:t xml:space="preserve">cy. </w:t>
      </w:r>
    </w:p>
    <w:p w14:paraId="34C8D4B5" w14:textId="1CD6AA8B" w:rsidR="002F3866" w:rsidRPr="00225566" w:rsidRDefault="002F3866" w:rsidP="002F3866">
      <w:pPr>
        <w:pStyle w:val="ListParagraph"/>
        <w:numPr>
          <w:ilvl w:val="0"/>
          <w:numId w:val="2"/>
        </w:numPr>
        <w:rPr>
          <w:color w:val="FF0000"/>
        </w:rPr>
      </w:pPr>
      <w:r w:rsidRPr="00225566">
        <w:rPr>
          <w:color w:val="FF0000"/>
        </w:rPr>
        <w:t xml:space="preserve">Make it more </w:t>
      </w:r>
      <w:r w:rsidR="000B5AE1" w:rsidRPr="00225566">
        <w:rPr>
          <w:color w:val="FF0000"/>
        </w:rPr>
        <w:t>precise</w:t>
      </w:r>
      <w:r w:rsidRPr="00225566">
        <w:rPr>
          <w:color w:val="FF0000"/>
        </w:rPr>
        <w:t>.</w:t>
      </w:r>
    </w:p>
    <w:p w14:paraId="21487D2F" w14:textId="14019C52" w:rsidR="002F3866" w:rsidRPr="00225566" w:rsidRDefault="00783AA7" w:rsidP="002F3866">
      <w:pPr>
        <w:pStyle w:val="ListParagraph"/>
        <w:numPr>
          <w:ilvl w:val="0"/>
          <w:numId w:val="2"/>
        </w:numPr>
        <w:rPr>
          <w:color w:val="FF0000"/>
        </w:rPr>
      </w:pPr>
      <w:r w:rsidRPr="00225566">
        <w:rPr>
          <w:color w:val="FF0000"/>
        </w:rPr>
        <w:t>Improve the quality</w:t>
      </w:r>
      <w:r w:rsidR="00AA635C" w:rsidRPr="00225566">
        <w:rPr>
          <w:color w:val="FF0000"/>
        </w:rPr>
        <w:t>.</w:t>
      </w:r>
      <w:r w:rsidR="00D7043B" w:rsidRPr="00225566">
        <w:rPr>
          <w:color w:val="FF0000"/>
        </w:rPr>
        <w:t xml:space="preserve"> </w:t>
      </w:r>
    </w:p>
    <w:p w14:paraId="423E493B" w14:textId="6CB7391D" w:rsidR="00AA635C" w:rsidRPr="00225566" w:rsidRDefault="00D7043B" w:rsidP="002F3866">
      <w:pPr>
        <w:rPr>
          <w:color w:val="FF0000"/>
          <w:sz w:val="16"/>
          <w:szCs w:val="16"/>
        </w:rPr>
      </w:pPr>
      <w:r w:rsidRPr="00225566">
        <w:rPr>
          <w:color w:val="FF0000"/>
        </w:rPr>
        <w:t xml:space="preserve">(This refers to custom physics simulation library you are creating, not directly the game you have created. These are not </w:t>
      </w:r>
      <w:r w:rsidR="007E5018" w:rsidRPr="00225566">
        <w:rPr>
          <w:color w:val="FF0000"/>
        </w:rPr>
        <w:t xml:space="preserve">always </w:t>
      </w:r>
      <w:r w:rsidRPr="00225566">
        <w:rPr>
          <w:color w:val="FF0000"/>
        </w:rPr>
        <w:t>mutually exclusive however.)</w:t>
      </w:r>
      <w:r w:rsidR="007454C0" w:rsidRPr="00225566">
        <w:rPr>
          <w:color w:val="FF0000"/>
        </w:rPr>
        <w:t xml:space="preserve"> </w:t>
      </w:r>
      <w:r w:rsidR="007454C0" w:rsidRPr="00225566">
        <w:rPr>
          <w:color w:val="FF0000"/>
          <w:sz w:val="16"/>
          <w:szCs w:val="16"/>
        </w:rPr>
        <w:t>[/Delete This]</w:t>
      </w:r>
    </w:p>
    <w:p w14:paraId="4C16F250" w14:textId="5B7A217A" w:rsidR="00CA6109" w:rsidRPr="00AA635C" w:rsidRDefault="00FD3C86" w:rsidP="002F3866">
      <w:r>
        <w:t xml:space="preserve">Although </w:t>
      </w:r>
      <w:r w:rsidR="00CF364E">
        <w:t xml:space="preserve">the </w:t>
      </w:r>
      <w:proofErr w:type="spellStart"/>
      <w:r w:rsidR="00CF364E">
        <w:t>Netix</w:t>
      </w:r>
      <w:proofErr w:type="spellEnd"/>
      <w:r w:rsidR="00CF364E">
        <w:t xml:space="preserve"> library can provide for accurate enough physics simulations, there are a couple of improvements that can be made to improve accuracy</w:t>
      </w:r>
      <w:r w:rsidR="008678E8">
        <w:t xml:space="preserve"> and efficiency</w:t>
      </w:r>
      <w:r w:rsidR="00CF364E">
        <w:t xml:space="preserve"> of the simulations being made, such as the implementation or toque and quadtrees.</w:t>
      </w:r>
    </w:p>
    <w:p w14:paraId="679DACC0" w14:textId="0E7FF5CD" w:rsidR="00EE5C90" w:rsidRDefault="00722B7D" w:rsidP="00EE5C90">
      <w:pPr>
        <w:pStyle w:val="Heading2"/>
      </w:pPr>
      <w:bookmarkStart w:id="11" w:name="_Toc125539833"/>
      <w:r>
        <w:t xml:space="preserve">3.1 - </w:t>
      </w:r>
      <w:r w:rsidR="00EE5C90">
        <w:t>Improvement #1</w:t>
      </w:r>
      <w:bookmarkEnd w:id="11"/>
      <w:r w:rsidR="00CA6109">
        <w:t xml:space="preserve">: </w:t>
      </w:r>
      <w:commentRangeStart w:id="12"/>
      <w:r w:rsidR="00CA6109">
        <w:t>Torque</w:t>
      </w:r>
      <w:commentRangeEnd w:id="12"/>
      <w:r w:rsidR="00FE2DC4">
        <w:rPr>
          <w:rStyle w:val="CommentReference"/>
          <w:rFonts w:asciiTheme="minorHAnsi" w:eastAsiaTheme="minorHAnsi" w:hAnsiTheme="minorHAnsi" w:cstheme="minorBidi"/>
          <w:color w:val="auto"/>
        </w:rPr>
        <w:commentReference w:id="12"/>
      </w:r>
    </w:p>
    <w:p w14:paraId="5E055F9C" w14:textId="5458704C" w:rsidR="00FD3C86" w:rsidRDefault="00CF364E" w:rsidP="00FD3C86">
      <w:r>
        <w:t xml:space="preserve">In </w:t>
      </w:r>
      <w:proofErr w:type="spellStart"/>
      <w:r>
        <w:t>Netix</w:t>
      </w:r>
      <w:proofErr w:type="spellEnd"/>
      <w:r>
        <w:t xml:space="preserve"> there are many rotational equivalents to translational physics equations, this can also occur in force. Force alters translational motion of objects, there is a rotational counterpart to this called torque which alters the rotational motion of an object around an axis. </w:t>
      </w:r>
    </w:p>
    <w:p w14:paraId="4B479DD6" w14:textId="3000FC91" w:rsidR="008E68F6" w:rsidRPr="00EE5C90" w:rsidRDefault="00CF364E" w:rsidP="00EE5C90">
      <w:r>
        <w:t xml:space="preserve">Implementing force means </w:t>
      </w:r>
      <w:r w:rsidR="001A1024">
        <w:t>the implementation of three main concepts;</w:t>
      </w:r>
      <w:r>
        <w:t xml:space="preserve"> the further force is applied from an objects axis of rotation</w:t>
      </w:r>
      <w:r w:rsidR="001A1024">
        <w:t xml:space="preserve"> </w:t>
      </w:r>
      <w:r>
        <w:t>the more angular acceleration there is</w:t>
      </w:r>
      <w:r w:rsidR="001A1024">
        <w:t xml:space="preserve">, </w:t>
      </w:r>
      <w:r>
        <w:t>effectiveness of force</w:t>
      </w:r>
      <w:r w:rsidR="001A1024">
        <w:t xml:space="preserve"> depends on the angle of which the force is applied and force magnitude must be involve. Another thing to note is that torque is either clockwise or </w:t>
      </w:r>
      <w:proofErr w:type="spellStart"/>
      <w:r w:rsidR="001A1024">
        <w:t>counterclockwise</w:t>
      </w:r>
      <w:proofErr w:type="spellEnd"/>
      <w:r w:rsidR="001A1024">
        <w:t xml:space="preserve"> relative of the object’s pivot point.</w:t>
      </w:r>
      <w:r w:rsidR="008E68F6">
        <w:t xml:space="preserve"> Torque can be calculated by multiplying applied force by the perpendicular distance from the rotational axis to the line of action of the force</w:t>
      </w:r>
      <w:r w:rsidR="00C6762B">
        <w:t>.</w:t>
      </w:r>
    </w:p>
    <w:p w14:paraId="4369BF0E" w14:textId="1D609BA5" w:rsidR="00EE5C90" w:rsidRDefault="00722B7D" w:rsidP="00EE5C90">
      <w:pPr>
        <w:pStyle w:val="Heading2"/>
      </w:pPr>
      <w:bookmarkStart w:id="13" w:name="_Toc125539834"/>
      <w:r>
        <w:t xml:space="preserve">3.2 - </w:t>
      </w:r>
      <w:r w:rsidR="00EE5C90">
        <w:t>Improvement #2</w:t>
      </w:r>
      <w:bookmarkEnd w:id="13"/>
      <w:r w:rsidR="00783263">
        <w:t xml:space="preserve">: </w:t>
      </w:r>
      <w:commentRangeStart w:id="14"/>
      <w:r w:rsidR="00783263">
        <w:t>Quadtree</w:t>
      </w:r>
      <w:commentRangeEnd w:id="14"/>
      <w:r w:rsidR="00783263">
        <w:rPr>
          <w:rStyle w:val="CommentReference"/>
          <w:rFonts w:asciiTheme="minorHAnsi" w:eastAsiaTheme="minorHAnsi" w:hAnsiTheme="minorHAnsi" w:cstheme="minorBidi"/>
          <w:color w:val="auto"/>
        </w:rPr>
        <w:commentReference w:id="14"/>
      </w:r>
      <w:r w:rsidR="00CF364E">
        <w:t>s</w:t>
      </w:r>
    </w:p>
    <w:p w14:paraId="7D65E313" w14:textId="77777777" w:rsidR="0045765F" w:rsidRDefault="008678E8" w:rsidP="00EE5C90">
      <w:r>
        <w:t xml:space="preserve">Performing collision checks against every object in a scene every frame can get quite costly, this is where quadtrees can become useful. Quadtrees are partition based data structures (sometimes referred to as </w:t>
      </w:r>
      <w:r w:rsidR="0045765F">
        <w:t>bounding volume hierarchies</w:t>
      </w:r>
      <w:r>
        <w:t>),</w:t>
      </w:r>
      <w:r w:rsidR="0045765F">
        <w:t xml:space="preserve"> which recursively subdivide equal amounts of space into smaller sections using trees, nodes and leaves.</w:t>
      </w:r>
      <w:r>
        <w:t xml:space="preserve"> </w:t>
      </w:r>
    </w:p>
    <w:p w14:paraId="2746C5C6" w14:textId="3F2A386B" w:rsidR="00EE5C90" w:rsidRDefault="0045765F" w:rsidP="0039049B">
      <w:r>
        <w:t>Quadtrees specifically are subdivided into four smaller squares at each recursive step and can be implemented as a collision detection by storing objects within leaves of the quadtree. These objects are inserted into these leaves by checking if the object intersects with a node, then recurses until leaf level is reached, and are then added to the collection. C</w:t>
      </w:r>
      <w:r w:rsidR="0039049B">
        <w:t xml:space="preserve">ollision detection occurs when exacting the steps to insertion however </w:t>
      </w:r>
      <w:r w:rsidR="0039049B">
        <w:t xml:space="preserve">the object is tested for collision against all objects the </w:t>
      </w:r>
      <w:r w:rsidR="0039049B">
        <w:t>collection</w:t>
      </w:r>
    </w:p>
    <w:p w14:paraId="611E01A3" w14:textId="77777777" w:rsidR="00EE5C90" w:rsidRPr="00EE5C90" w:rsidRDefault="00EE5C90" w:rsidP="00EE5C90"/>
    <w:p w14:paraId="7BDA5F6B" w14:textId="77777777" w:rsidR="00EE5C90" w:rsidRDefault="00EE5C90">
      <w:pPr>
        <w:rPr>
          <w:rFonts w:asciiTheme="majorHAnsi" w:eastAsiaTheme="majorEastAsia" w:hAnsiTheme="majorHAnsi" w:cstheme="majorBidi"/>
          <w:color w:val="2F5496" w:themeColor="accent1" w:themeShade="BF"/>
          <w:sz w:val="32"/>
          <w:szCs w:val="32"/>
        </w:rPr>
      </w:pPr>
      <w:r>
        <w:br w:type="page"/>
      </w:r>
    </w:p>
    <w:p w14:paraId="4C3F58AC" w14:textId="54FB5D9E" w:rsidR="00871532" w:rsidRDefault="00722B7D" w:rsidP="00871532">
      <w:pPr>
        <w:pStyle w:val="Heading1"/>
      </w:pPr>
      <w:bookmarkStart w:id="15" w:name="_Toc125539835"/>
      <w:r>
        <w:lastRenderedPageBreak/>
        <w:t xml:space="preserve">4.0 - </w:t>
      </w:r>
      <w:r w:rsidR="00871532">
        <w:t xml:space="preserve">Visualised </w:t>
      </w:r>
      <w:commentRangeStart w:id="16"/>
      <w:r w:rsidR="00871532">
        <w:t xml:space="preserve">Game </w:t>
      </w:r>
      <w:commentRangeEnd w:id="16"/>
      <w:r w:rsidR="00225566">
        <w:rPr>
          <w:rStyle w:val="CommentReference"/>
          <w:rFonts w:asciiTheme="minorHAnsi" w:eastAsiaTheme="minorHAnsi" w:hAnsiTheme="minorHAnsi" w:cstheme="minorBidi"/>
          <w:color w:val="auto"/>
        </w:rPr>
        <w:commentReference w:id="16"/>
      </w:r>
      <w:r w:rsidR="00871532">
        <w:t>Using Your Custom Physics Simulation</w:t>
      </w:r>
      <w:bookmarkEnd w:id="15"/>
      <w:r w:rsidR="00871532" w:rsidRPr="00EE5C90">
        <w:t xml:space="preserve"> </w:t>
      </w:r>
    </w:p>
    <w:p w14:paraId="3539975A" w14:textId="6A36607D" w:rsidR="00871532" w:rsidRPr="00225566" w:rsidRDefault="00871532" w:rsidP="00871532">
      <w:pPr>
        <w:rPr>
          <w:color w:val="FF0000"/>
          <w:sz w:val="16"/>
          <w:szCs w:val="16"/>
        </w:rPr>
      </w:pPr>
      <w:r w:rsidRPr="00225566">
        <w:rPr>
          <w:color w:val="FF0000"/>
          <w:sz w:val="16"/>
          <w:szCs w:val="16"/>
        </w:rPr>
        <w:t xml:space="preserve">[Delete This] </w:t>
      </w:r>
      <w:commentRangeStart w:id="17"/>
      <w:r w:rsidRPr="00225566">
        <w:rPr>
          <w:b/>
          <w:bCs/>
          <w:i/>
          <w:iCs/>
          <w:color w:val="FF0000"/>
        </w:rPr>
        <w:t>Define</w:t>
      </w:r>
      <w:r w:rsidRPr="00225566">
        <w:rPr>
          <w:color w:val="FF0000"/>
        </w:rPr>
        <w:t xml:space="preserve"> </w:t>
      </w:r>
      <w:commentRangeEnd w:id="17"/>
      <w:r w:rsidR="00FD3C86" w:rsidRPr="00225566">
        <w:rPr>
          <w:rStyle w:val="CommentReference"/>
          <w:color w:val="FF0000"/>
        </w:rPr>
        <w:commentReference w:id="17"/>
      </w:r>
      <w:r w:rsidRPr="00225566">
        <w:rPr>
          <w:color w:val="FF0000"/>
        </w:rPr>
        <w:t xml:space="preserve">what your visualisation (chosen game) is and then </w:t>
      </w:r>
      <w:commentRangeStart w:id="18"/>
      <w:r w:rsidRPr="00225566">
        <w:rPr>
          <w:b/>
          <w:bCs/>
          <w:i/>
          <w:iCs/>
          <w:color w:val="FF0000"/>
        </w:rPr>
        <w:t>explain</w:t>
      </w:r>
      <w:commentRangeEnd w:id="18"/>
      <w:r w:rsidR="00FD3C86" w:rsidRPr="00225566">
        <w:rPr>
          <w:rStyle w:val="CommentReference"/>
          <w:color w:val="FF0000"/>
        </w:rPr>
        <w:commentReference w:id="18"/>
      </w:r>
      <w:r w:rsidRPr="00225566">
        <w:rPr>
          <w:color w:val="FF0000"/>
        </w:rPr>
        <w:t xml:space="preserve"> how you created it and how it works. (Include Image/s). </w:t>
      </w:r>
      <w:r w:rsidRPr="00225566">
        <w:rPr>
          <w:color w:val="FF0000"/>
          <w:sz w:val="16"/>
          <w:szCs w:val="16"/>
        </w:rPr>
        <w:t>[/Delete This]</w:t>
      </w:r>
    </w:p>
    <w:p w14:paraId="0FCF7376" w14:textId="53D9E832" w:rsidR="00225566" w:rsidRDefault="00DE65A8" w:rsidP="00225566">
      <w:r w:rsidRPr="00DE65A8">
        <w:t>Make a statement as to the meaning or interpretation of something, giving sufficient detail as to allow it to be distinguished from similar things.</w:t>
      </w:r>
      <w:r w:rsidR="0039049B">
        <w:t xml:space="preserve"> </w:t>
      </w:r>
    </w:p>
    <w:p w14:paraId="64C09C76" w14:textId="7A74AFED" w:rsidR="00871532" w:rsidRDefault="00225566" w:rsidP="00225566">
      <w:pPr>
        <w:rPr>
          <w:rFonts w:asciiTheme="majorHAnsi" w:eastAsiaTheme="majorEastAsia" w:hAnsiTheme="majorHAnsi" w:cstheme="majorBidi"/>
          <w:color w:val="2F5496" w:themeColor="accent1" w:themeShade="BF"/>
          <w:sz w:val="32"/>
          <w:szCs w:val="32"/>
        </w:rPr>
      </w:pPr>
      <w:r>
        <w:t>The visualised physics simulated game I created using my custom physics library was Eight Ball pool</w:t>
      </w:r>
      <w:r>
        <w:t xml:space="preserve">, as this game is an ideal framework that showcases basic laws of physics while also providing an enjoyable experience. </w:t>
      </w:r>
      <w:r w:rsidR="00871532">
        <w:br w:type="page"/>
      </w:r>
    </w:p>
    <w:p w14:paraId="3EFE287E" w14:textId="55D91954" w:rsidR="00EE5C90" w:rsidRDefault="00722B7D" w:rsidP="00EE5C90">
      <w:pPr>
        <w:pStyle w:val="Heading1"/>
      </w:pPr>
      <w:bookmarkStart w:id="19" w:name="_Toc125539836"/>
      <w:r>
        <w:lastRenderedPageBreak/>
        <w:t xml:space="preserve">5.0 - </w:t>
      </w:r>
      <w:r w:rsidR="00EE5C90">
        <w:t>Third Party Libraries</w:t>
      </w:r>
      <w:bookmarkEnd w:id="19"/>
    </w:p>
    <w:p w14:paraId="5E24E77D" w14:textId="53AEC1F5" w:rsidR="007454C0" w:rsidRPr="00225566" w:rsidRDefault="007454C0" w:rsidP="00EE5C90">
      <w:pPr>
        <w:rPr>
          <w:color w:val="FF0000"/>
          <w:sz w:val="16"/>
          <w:szCs w:val="16"/>
        </w:rPr>
      </w:pPr>
      <w:r w:rsidRPr="00225566">
        <w:rPr>
          <w:color w:val="FF0000"/>
          <w:sz w:val="16"/>
          <w:szCs w:val="16"/>
        </w:rPr>
        <w:t xml:space="preserve">[Delete This] </w:t>
      </w:r>
      <w:r w:rsidR="00EE5C90" w:rsidRPr="00225566">
        <w:rPr>
          <w:b/>
          <w:bCs/>
          <w:i/>
          <w:iCs/>
          <w:color w:val="FF0000"/>
        </w:rPr>
        <w:t>Identify</w:t>
      </w:r>
      <w:r w:rsidR="00EE5C90" w:rsidRPr="00225566">
        <w:rPr>
          <w:color w:val="FF0000"/>
        </w:rPr>
        <w:t xml:space="preserve"> and </w:t>
      </w:r>
      <w:r w:rsidR="00EE5C90" w:rsidRPr="00225566">
        <w:rPr>
          <w:b/>
          <w:bCs/>
          <w:i/>
          <w:iCs/>
          <w:color w:val="FF0000"/>
        </w:rPr>
        <w:t>explain</w:t>
      </w:r>
      <w:r w:rsidR="00EE5C90" w:rsidRPr="00225566">
        <w:rPr>
          <w:color w:val="FF0000"/>
        </w:rPr>
        <w:t xml:space="preserve"> third-party non-physics libraries used</w:t>
      </w:r>
      <w:r w:rsidR="00722B7D" w:rsidRPr="00225566">
        <w:rPr>
          <w:color w:val="FF0000"/>
        </w:rPr>
        <w:t>, i</w:t>
      </w:r>
      <w:r w:rsidR="00EE5C90" w:rsidRPr="00225566">
        <w:rPr>
          <w:color w:val="FF0000"/>
        </w:rPr>
        <w:t>f any</w:t>
      </w:r>
      <w:r w:rsidR="00722B7D" w:rsidRPr="00225566">
        <w:rPr>
          <w:color w:val="FF0000"/>
        </w:rPr>
        <w:t xml:space="preserve">. Otherwise </w:t>
      </w:r>
      <w:r w:rsidR="00722B7D" w:rsidRPr="00225566">
        <w:rPr>
          <w:b/>
          <w:bCs/>
          <w:i/>
          <w:iCs/>
          <w:color w:val="FF0000"/>
        </w:rPr>
        <w:t>identify</w:t>
      </w:r>
      <w:r w:rsidR="00722B7D" w:rsidRPr="00225566">
        <w:rPr>
          <w:color w:val="FF0000"/>
        </w:rPr>
        <w:t xml:space="preserve"> why none where used</w:t>
      </w:r>
      <w:r w:rsidR="00EE5C90" w:rsidRPr="00225566">
        <w:rPr>
          <w:color w:val="FF0000"/>
        </w:rPr>
        <w:t xml:space="preserve"> </w:t>
      </w:r>
      <w:r w:rsidRPr="00225566">
        <w:rPr>
          <w:color w:val="FF0000"/>
          <w:sz w:val="16"/>
          <w:szCs w:val="16"/>
        </w:rPr>
        <w:t>[/Delete This]</w:t>
      </w:r>
    </w:p>
    <w:p w14:paraId="252E62AE" w14:textId="14F71311" w:rsidR="00A409BE" w:rsidRDefault="00A409BE" w:rsidP="00A409BE">
      <w:pPr>
        <w:pStyle w:val="ListParagraph"/>
        <w:numPr>
          <w:ilvl w:val="0"/>
          <w:numId w:val="6"/>
        </w:numPr>
      </w:pPr>
      <w:r>
        <w:t>AIE bootstrapper</w:t>
      </w:r>
    </w:p>
    <w:p w14:paraId="6B00EA79" w14:textId="051A69F8" w:rsidR="00EE5C90" w:rsidRPr="00EE5C90" w:rsidRDefault="00722B7D" w:rsidP="00EE5C90">
      <w:pPr>
        <w:pStyle w:val="Heading1"/>
      </w:pPr>
      <w:bookmarkStart w:id="20" w:name="_Toc125539837"/>
      <w:r>
        <w:t xml:space="preserve">6.0 - </w:t>
      </w:r>
      <w:r w:rsidR="00EE5C90">
        <w:t>References</w:t>
      </w:r>
      <w:bookmarkEnd w:id="20"/>
    </w:p>
    <w:p w14:paraId="136C643E" w14:textId="290C55B8" w:rsidR="00EE5C90" w:rsidRPr="00225566" w:rsidRDefault="007454C0" w:rsidP="00EE5C90">
      <w:pPr>
        <w:pStyle w:val="NoSpacing"/>
        <w:rPr>
          <w:color w:val="FF0000"/>
        </w:rPr>
      </w:pPr>
      <w:r w:rsidRPr="00225566">
        <w:rPr>
          <w:color w:val="FF0000"/>
          <w:sz w:val="16"/>
          <w:szCs w:val="16"/>
        </w:rPr>
        <w:t xml:space="preserve">[Delete This] </w:t>
      </w:r>
      <w:r w:rsidR="00EE5C90" w:rsidRPr="00225566">
        <w:rPr>
          <w:color w:val="FF0000"/>
        </w:rPr>
        <w:t>List of references and research material used to influence the creation of your custom physics simulation</w:t>
      </w:r>
      <w:r w:rsidR="002F3866" w:rsidRPr="00225566">
        <w:rPr>
          <w:color w:val="FF0000"/>
        </w:rPr>
        <w:t xml:space="preserve"> and where you researched to improve the quality of the system</w:t>
      </w:r>
      <w:r w:rsidR="00EE5C90" w:rsidRPr="00225566">
        <w:rPr>
          <w:color w:val="FF0000"/>
        </w:rPr>
        <w:t>.</w:t>
      </w:r>
    </w:p>
    <w:p w14:paraId="4A633612" w14:textId="77777777" w:rsidR="007454C0" w:rsidRPr="00225566" w:rsidRDefault="007454C0" w:rsidP="00EE5C90">
      <w:pPr>
        <w:pStyle w:val="NoSpacing"/>
        <w:rPr>
          <w:color w:val="FF0000"/>
        </w:rPr>
      </w:pPr>
    </w:p>
    <w:p w14:paraId="3F2E633D" w14:textId="132B1A78" w:rsidR="007454C0" w:rsidRPr="00225566" w:rsidRDefault="00EE5C90" w:rsidP="007454C0">
      <w:pPr>
        <w:pStyle w:val="NoSpacing"/>
        <w:rPr>
          <w:color w:val="FF0000"/>
        </w:rPr>
      </w:pPr>
      <w:r w:rsidRPr="00225566">
        <w:rPr>
          <w:color w:val="FF0000"/>
        </w:rPr>
        <w:t xml:space="preserve">Use the Harvard </w:t>
      </w:r>
      <w:r w:rsidR="00AA635C" w:rsidRPr="00225566">
        <w:rPr>
          <w:color w:val="FF0000"/>
        </w:rPr>
        <w:t xml:space="preserve">Citation Method to cite books and websites used. Here is a link to a good citing website if you are unsure how to do so </w:t>
      </w:r>
      <w:hyperlink r:id="rId18" w:history="1">
        <w:r w:rsidR="00AA635C" w:rsidRPr="00225566">
          <w:rPr>
            <w:rStyle w:val="Hyperlink"/>
            <w:color w:val="FF0000"/>
          </w:rPr>
          <w:t>https://www.citethisforme.com/citation-generator/harvard</w:t>
        </w:r>
      </w:hyperlink>
      <w:r w:rsidR="00AA635C" w:rsidRPr="00225566">
        <w:rPr>
          <w:color w:val="FF0000"/>
        </w:rPr>
        <w:t xml:space="preserve"> </w:t>
      </w:r>
      <w:r w:rsidR="007454C0" w:rsidRPr="00225566">
        <w:rPr>
          <w:color w:val="FF0000"/>
        </w:rPr>
        <w:t xml:space="preserve"> </w:t>
      </w:r>
      <w:r w:rsidR="007454C0" w:rsidRPr="00225566">
        <w:rPr>
          <w:color w:val="FF0000"/>
          <w:sz w:val="16"/>
          <w:szCs w:val="16"/>
        </w:rPr>
        <w:t>[/Delete This]</w:t>
      </w:r>
    </w:p>
    <w:p w14:paraId="2929DF67" w14:textId="05EDEC70" w:rsidR="00EE5C90" w:rsidRPr="00EE5C90" w:rsidRDefault="00EE5C90" w:rsidP="00EE5C90"/>
    <w:sectPr w:rsidR="00EE5C90" w:rsidRPr="00EE5C90" w:rsidSect="00EE5C90">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Justin Green" w:date="2023-02-20T09:06:00Z" w:initials="JG">
    <w:p w14:paraId="78640717" w14:textId="3B301319" w:rsidR="002871D7" w:rsidRDefault="002871D7">
      <w:pPr>
        <w:pStyle w:val="CommentText"/>
        <w:rPr>
          <w:rFonts w:ascii="Nunito" w:hAnsi="Nunito"/>
          <w:noProof/>
          <w:color w:val="2D3B45"/>
        </w:rPr>
      </w:pPr>
      <w:r w:rsidRPr="00677DB5">
        <w:rPr>
          <w:rStyle w:val="CommentReference"/>
          <w:i/>
          <w:iCs/>
        </w:rPr>
        <w:annotationRef/>
      </w:r>
      <w:r w:rsidR="00677DB5">
        <w:rPr>
          <w:rFonts w:ascii="Nunito" w:hAnsi="Nunito"/>
          <w:color w:val="2D3B45"/>
        </w:rPr>
        <w:t>“</w:t>
      </w:r>
      <w:r w:rsidR="00677DB5" w:rsidRPr="00677DB5">
        <w:rPr>
          <w:rFonts w:ascii="Nunito" w:hAnsi="Nunito"/>
          <w:i/>
          <w:iCs/>
          <w:color w:val="2D3B45"/>
        </w:rPr>
        <w:t>Define</w:t>
      </w:r>
      <w:r w:rsidR="00677DB5">
        <w:rPr>
          <w:rFonts w:ascii="Nunito" w:hAnsi="Nunito"/>
          <w:color w:val="2D3B45"/>
        </w:rPr>
        <w:t xml:space="preserve">” = </w:t>
      </w:r>
      <w:r>
        <w:rPr>
          <w:rFonts w:ascii="Nunito" w:hAnsi="Nunito"/>
          <w:color w:val="2D3B45"/>
        </w:rPr>
        <w:t>Make a statement as to the meaning or interpretation of something, giving sufficient detail as to allow it to be distinguished from similar things.</w:t>
      </w:r>
    </w:p>
    <w:p w14:paraId="767816C4" w14:textId="7EC5769B" w:rsidR="002871D7" w:rsidRDefault="002871D7">
      <w:pPr>
        <w:pStyle w:val="CommentText"/>
      </w:pPr>
    </w:p>
  </w:comment>
  <w:comment w:id="8" w:author="Justin Green" w:date="2023-02-20T09:08:00Z" w:initials="JG">
    <w:p w14:paraId="4E872238" w14:textId="1E0B184A" w:rsidR="00677DB5" w:rsidRDefault="00677DB5">
      <w:pPr>
        <w:pStyle w:val="CommentText"/>
      </w:pPr>
      <w:r>
        <w:rPr>
          <w:rStyle w:val="CommentReference"/>
        </w:rPr>
        <w:annotationRef/>
      </w:r>
      <w:r>
        <w:rPr>
          <w:rFonts w:ascii="Nunito" w:hAnsi="Nunito"/>
          <w:color w:val="2D3B45"/>
        </w:rPr>
        <w:t>“</w:t>
      </w:r>
      <w:r w:rsidRPr="00677DB5">
        <w:rPr>
          <w:rFonts w:ascii="Nunito" w:hAnsi="Nunito"/>
          <w:i/>
          <w:iCs/>
          <w:color w:val="2D3B45"/>
        </w:rPr>
        <w:t>Outline</w:t>
      </w:r>
      <w:r>
        <w:rPr>
          <w:rFonts w:ascii="Nunito" w:hAnsi="Nunito"/>
          <w:color w:val="2D3B45"/>
        </w:rPr>
        <w:t>” = Indicate the main features of a topic or sequence of events, possibly setting them within a clear structure or framework to show how they interrelate.</w:t>
      </w:r>
    </w:p>
  </w:comment>
  <w:comment w:id="10" w:author="Justin Green" w:date="2023-02-20T14:05:00Z" w:initials="JG">
    <w:p w14:paraId="6F90154A" w14:textId="13E31464" w:rsidR="000A6AC0" w:rsidRDefault="000A6AC0">
      <w:pPr>
        <w:pStyle w:val="CommentText"/>
      </w:pPr>
      <w:r>
        <w:rPr>
          <w:rStyle w:val="CommentReference"/>
        </w:rPr>
        <w:annotationRef/>
      </w:r>
      <w:r>
        <w:rPr>
          <w:rFonts w:ascii="Nunito" w:hAnsi="Nunito"/>
          <w:color w:val="2D3B45"/>
        </w:rPr>
        <w:t>Explain: clarify, give reasons for. (Quite different from "Give an account of which is more like 'describe in detail').</w:t>
      </w:r>
    </w:p>
  </w:comment>
  <w:comment w:id="12" w:author="Justin Green" w:date="2023-02-20T15:01:00Z" w:initials="JG">
    <w:p w14:paraId="1F4D31FD" w14:textId="25D303B5" w:rsidR="00FE2DC4" w:rsidRDefault="00FE2DC4">
      <w:pPr>
        <w:pStyle w:val="CommentText"/>
      </w:pPr>
      <w:r>
        <w:rPr>
          <w:rStyle w:val="CommentReference"/>
        </w:rPr>
        <w:annotationRef/>
      </w:r>
      <w:hyperlink r:id="rId1" w:history="1">
        <w:r>
          <w:rPr>
            <w:rStyle w:val="Hyperlink"/>
          </w:rPr>
          <w:t>10.6 Torque - University Physics Volume 1 | OpenStax</w:t>
        </w:r>
      </w:hyperlink>
    </w:p>
  </w:comment>
  <w:comment w:id="14" w:author="Justin Green" w:date="2023-02-20T15:09:00Z" w:initials="JG">
    <w:p w14:paraId="53CCCB47" w14:textId="77777777" w:rsidR="008678E8" w:rsidRDefault="00783263">
      <w:pPr>
        <w:pStyle w:val="CommentText"/>
      </w:pPr>
      <w:r>
        <w:rPr>
          <w:rStyle w:val="CommentReference"/>
        </w:rPr>
        <w:annotationRef/>
      </w:r>
      <w:hyperlink r:id="rId2" w:history="1">
        <w:r w:rsidR="008678E8" w:rsidRPr="00B75B09">
          <w:rPr>
            <w:rStyle w:val="Hyperlink"/>
          </w:rPr>
          <w:t>https://pvigier.github.io/2019/08/04/quadtree-collision-detection.html</w:t>
        </w:r>
      </w:hyperlink>
    </w:p>
    <w:p w14:paraId="729F4D1D" w14:textId="77777777" w:rsidR="008678E8" w:rsidRDefault="008678E8">
      <w:pPr>
        <w:pStyle w:val="CommentText"/>
      </w:pPr>
    </w:p>
    <w:p w14:paraId="645E4812" w14:textId="77777777" w:rsidR="008678E8" w:rsidRDefault="008678E8">
      <w:pPr>
        <w:pStyle w:val="CommentText"/>
      </w:pPr>
      <w:hyperlink r:id="rId3" w:history="1">
        <w:r w:rsidRPr="00B75B09">
          <w:rPr>
            <w:rStyle w:val="Hyperlink"/>
          </w:rPr>
          <w:t>Real-Time Collision Detection - Christer Ericson - Google Books</w:t>
        </w:r>
      </w:hyperlink>
      <w:r>
        <w:t xml:space="preserve"> </w:t>
      </w:r>
    </w:p>
    <w:p w14:paraId="0FFFC22B" w14:textId="77777777" w:rsidR="008678E8" w:rsidRDefault="008678E8">
      <w:pPr>
        <w:pStyle w:val="CommentText"/>
      </w:pPr>
    </w:p>
    <w:p w14:paraId="61C8A71D" w14:textId="77777777" w:rsidR="008678E8" w:rsidRDefault="008678E8">
      <w:pPr>
        <w:pStyle w:val="CommentText"/>
      </w:pPr>
      <w:hyperlink r:id="rId4" w:history="1">
        <w:r w:rsidRPr="00B75B09">
          <w:rPr>
            <w:rStyle w:val="Hyperlink"/>
          </w:rPr>
          <w:t>data structures - Quadtree for 2D collision detection - Stack Overflow</w:t>
        </w:r>
      </w:hyperlink>
      <w:r>
        <w:t xml:space="preserve"> </w:t>
      </w:r>
    </w:p>
    <w:p w14:paraId="69BFE5EA" w14:textId="77777777" w:rsidR="008678E8" w:rsidRDefault="008678E8">
      <w:pPr>
        <w:pStyle w:val="CommentText"/>
      </w:pPr>
    </w:p>
    <w:p w14:paraId="6F9559F4" w14:textId="77777777" w:rsidR="008678E8" w:rsidRDefault="008678E8" w:rsidP="00B75B09">
      <w:pPr>
        <w:pStyle w:val="CommentText"/>
      </w:pPr>
      <w:hyperlink r:id="rId5" w:history="1">
        <w:r w:rsidRPr="00B75B09">
          <w:rPr>
            <w:rStyle w:val="Hyperlink"/>
          </w:rPr>
          <w:t>Collision detection (part 2): Box intersection – 0 FPS</w:t>
        </w:r>
      </w:hyperlink>
      <w:r>
        <w:t xml:space="preserve"> </w:t>
      </w:r>
    </w:p>
  </w:comment>
  <w:comment w:id="16" w:author="Justin Green" w:date="2023-02-21T07:25:00Z" w:initials="JG">
    <w:p w14:paraId="42B91B9C" w14:textId="77777777" w:rsidR="00225566" w:rsidRDefault="00225566" w:rsidP="00AC3E01">
      <w:pPr>
        <w:pStyle w:val="CommentText"/>
      </w:pPr>
      <w:r>
        <w:rPr>
          <w:rStyle w:val="CommentReference"/>
        </w:rPr>
        <w:annotationRef/>
      </w:r>
      <w:hyperlink r:id="rId6" w:history="1">
        <w:r w:rsidRPr="00AC3E01">
          <w:rPr>
            <w:rStyle w:val="Hyperlink"/>
          </w:rPr>
          <w:t>Transcript_Physics_of_Pool (mit.edu)</w:t>
        </w:r>
      </w:hyperlink>
      <w:r>
        <w:t xml:space="preserve"> </w:t>
      </w:r>
    </w:p>
  </w:comment>
  <w:comment w:id="17" w:author="Justin Green" w:date="2023-02-20T15:43:00Z" w:initials="JG">
    <w:p w14:paraId="10E1A87F" w14:textId="54683CC3" w:rsidR="00FD3C86" w:rsidRPr="00FD3C86" w:rsidRDefault="00FD3C86" w:rsidP="00FD3C86">
      <w:pPr>
        <w:rPr>
          <w:rFonts w:ascii="Nunito" w:eastAsia="Times New Roman" w:hAnsi="Nunito" w:cs="Times New Roman"/>
          <w:color w:val="2D3B45"/>
          <w:sz w:val="24"/>
          <w:szCs w:val="24"/>
          <w:lang w:eastAsia="en-AU"/>
        </w:rPr>
      </w:pPr>
      <w:r>
        <w:rPr>
          <w:rStyle w:val="CommentReference"/>
        </w:rPr>
        <w:annotationRef/>
      </w:r>
      <w:r>
        <w:rPr>
          <w:rFonts w:ascii="Nunito" w:eastAsia="Times New Roman" w:hAnsi="Nunito" w:cs="Times New Roman"/>
          <w:color w:val="2D3B45"/>
          <w:sz w:val="24"/>
          <w:szCs w:val="24"/>
          <w:lang w:eastAsia="en-AU"/>
        </w:rPr>
        <w:t xml:space="preserve">Define: </w:t>
      </w:r>
      <w:r w:rsidRPr="00FD3C86">
        <w:rPr>
          <w:rFonts w:ascii="Nunito" w:eastAsia="Times New Roman" w:hAnsi="Nunito" w:cs="Times New Roman"/>
          <w:color w:val="2D3B45"/>
          <w:sz w:val="24"/>
          <w:szCs w:val="24"/>
          <w:lang w:eastAsia="en-AU"/>
        </w:rPr>
        <w:t>Make a statement as to the meaning or interpretation of something, giving sufficient detail as to allow it to be distinguished from similar things.</w:t>
      </w:r>
    </w:p>
    <w:p w14:paraId="10B8CAB0" w14:textId="2B087A88" w:rsidR="00FD3C86" w:rsidRDefault="00FD3C86">
      <w:pPr>
        <w:pStyle w:val="CommentText"/>
      </w:pPr>
    </w:p>
  </w:comment>
  <w:comment w:id="18" w:author="Justin Green" w:date="2023-02-20T15:44:00Z" w:initials="JG">
    <w:p w14:paraId="259909B9" w14:textId="27FB4D67" w:rsidR="00FD3C86" w:rsidRPr="00FD3C86" w:rsidRDefault="00FD3C86" w:rsidP="00FD3C86">
      <w:pPr>
        <w:rPr>
          <w:rFonts w:ascii="Nunito" w:eastAsia="Times New Roman" w:hAnsi="Nunito" w:cs="Times New Roman"/>
          <w:color w:val="2D3B45"/>
          <w:sz w:val="24"/>
          <w:szCs w:val="24"/>
          <w:lang w:eastAsia="en-AU"/>
        </w:rPr>
      </w:pPr>
      <w:r>
        <w:rPr>
          <w:rStyle w:val="CommentReference"/>
        </w:rPr>
        <w:annotationRef/>
      </w:r>
      <w:r>
        <w:rPr>
          <w:rFonts w:ascii="Nunito" w:eastAsia="Times New Roman" w:hAnsi="Nunito" w:cs="Times New Roman"/>
          <w:color w:val="2D3B45"/>
          <w:sz w:val="24"/>
          <w:szCs w:val="24"/>
          <w:lang w:eastAsia="en-AU"/>
        </w:rPr>
        <w:t xml:space="preserve">Explain: </w:t>
      </w:r>
      <w:r w:rsidRPr="00FD3C86">
        <w:rPr>
          <w:rFonts w:ascii="Nunito" w:eastAsia="Times New Roman" w:hAnsi="Nunito" w:cs="Times New Roman"/>
          <w:color w:val="2D3B45"/>
          <w:sz w:val="24"/>
          <w:szCs w:val="24"/>
          <w:lang w:eastAsia="en-AU"/>
        </w:rPr>
        <w:t>Tell how things work or how they came to be the way they are, including perhaps some need to 'describe' and to 'analyse' (see above). </w:t>
      </w:r>
    </w:p>
    <w:p w14:paraId="2A65A368" w14:textId="0DDB2B37" w:rsidR="00FD3C86" w:rsidRDefault="00FD3C8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7816C4" w15:done="0"/>
  <w15:commentEx w15:paraId="4E872238" w15:done="0"/>
  <w15:commentEx w15:paraId="6F90154A" w15:done="0"/>
  <w15:commentEx w15:paraId="1F4D31FD" w15:done="0"/>
  <w15:commentEx w15:paraId="6F9559F4" w15:done="0"/>
  <w15:commentEx w15:paraId="42B91B9C" w15:done="0"/>
  <w15:commentEx w15:paraId="10B8CAB0" w15:done="0"/>
  <w15:commentEx w15:paraId="2A65A3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DB6A3" w16cex:dateUtc="2023-02-19T22:06:00Z"/>
  <w16cex:commentExtensible w16cex:durableId="279DB711" w16cex:dateUtc="2023-02-19T22:08:00Z"/>
  <w16cex:commentExtensible w16cex:durableId="279DFCAB" w16cex:dateUtc="2023-02-20T03:05:00Z"/>
  <w16cex:commentExtensible w16cex:durableId="279E09B2" w16cex:dateUtc="2023-02-20T04:01:00Z"/>
  <w16cex:commentExtensible w16cex:durableId="279E0BB1" w16cex:dateUtc="2023-02-20T04:09:00Z"/>
  <w16cex:commentExtensible w16cex:durableId="279EF083" w16cex:dateUtc="2023-02-20T20:25:00Z"/>
  <w16cex:commentExtensible w16cex:durableId="279E13AA" w16cex:dateUtc="2023-02-20T04:43:00Z"/>
  <w16cex:commentExtensible w16cex:durableId="279E13CC" w16cex:dateUtc="2023-02-20T0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7816C4" w16cid:durableId="279DB6A3"/>
  <w16cid:commentId w16cid:paraId="4E872238" w16cid:durableId="279DB711"/>
  <w16cid:commentId w16cid:paraId="6F90154A" w16cid:durableId="279DFCAB"/>
  <w16cid:commentId w16cid:paraId="1F4D31FD" w16cid:durableId="279E09B2"/>
  <w16cid:commentId w16cid:paraId="6F9559F4" w16cid:durableId="279E0BB1"/>
  <w16cid:commentId w16cid:paraId="42B91B9C" w16cid:durableId="279EF083"/>
  <w16cid:commentId w16cid:paraId="10B8CAB0" w16cid:durableId="279E13AA"/>
  <w16cid:commentId w16cid:paraId="2A65A368" w16cid:durableId="279E13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46EE2" w14:textId="77777777" w:rsidR="00D67DE6" w:rsidRDefault="00D67DE6" w:rsidP="00853E7F">
      <w:pPr>
        <w:spacing w:after="0" w:line="240" w:lineRule="auto"/>
      </w:pPr>
      <w:r>
        <w:separator/>
      </w:r>
    </w:p>
  </w:endnote>
  <w:endnote w:type="continuationSeparator" w:id="0">
    <w:p w14:paraId="4AD1A50C" w14:textId="77777777" w:rsidR="00D67DE6" w:rsidRDefault="00D67DE6" w:rsidP="00853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altName w:val="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1BB58" w14:textId="4A7875F6" w:rsidR="00853E7F" w:rsidRDefault="00A84B23">
    <w:pPr>
      <w:pStyle w:val="Footer"/>
    </w:pPr>
    <w:del w:id="0" w:author="Justin Green" w:date="2023-02-05T11:53:00Z">
      <w:r w:rsidDel="00A91150">
        <w:delText>&lt;</w:delText>
      </w:r>
      <w:r w:rsidR="00853E7F" w:rsidDel="00A91150">
        <w:delText>YOUR_FULL_NAME</w:delText>
      </w:r>
      <w:r w:rsidDel="00A91150">
        <w:delText>&gt;</w:delText>
      </w:r>
    </w:del>
    <w:ins w:id="1" w:author="Justin Green" w:date="2023-02-05T11:53:00Z">
      <w:r w:rsidR="00A91150">
        <w:t>Justin Green</w:t>
      </w:r>
    </w:ins>
    <w:r w:rsidR="00853E7F">
      <w:tab/>
    </w:r>
    <w:r w:rsidR="00853E7F">
      <w:tab/>
    </w:r>
    <w:ins w:id="2" w:author="Justin Green" w:date="2023-02-05T11:54:00Z">
      <w:r w:rsidR="00A91150">
        <w:fldChar w:fldCharType="begin"/>
      </w:r>
      <w:r w:rsidR="00A91150">
        <w:instrText xml:space="preserve"> DATE \@ "d MMMM yyyy" </w:instrText>
      </w:r>
    </w:ins>
    <w:r w:rsidR="00A91150">
      <w:fldChar w:fldCharType="separate"/>
    </w:r>
    <w:r w:rsidR="008678E8">
      <w:rPr>
        <w:noProof/>
      </w:rPr>
      <w:t>21 February 2023</w:t>
    </w:r>
    <w:ins w:id="3" w:author="Justin Green" w:date="2023-02-05T11:54:00Z">
      <w:r w:rsidR="00A91150">
        <w:fldChar w:fldCharType="end"/>
      </w:r>
    </w:ins>
    <w:del w:id="4" w:author="Justin Green" w:date="2023-02-05T11:53:00Z">
      <w:r w:rsidDel="00A91150">
        <w:delText>&lt;</w:delText>
      </w:r>
      <w:r w:rsidR="00853E7F" w:rsidDel="00A91150">
        <w:delText>DATE COMPLETED</w:delText>
      </w:r>
      <w:r w:rsidDel="00A91150">
        <w:delText>&gt;</w:delText>
      </w:r>
    </w:del>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97DF7" w14:textId="77777777" w:rsidR="00D67DE6" w:rsidRDefault="00D67DE6" w:rsidP="00853E7F">
      <w:pPr>
        <w:spacing w:after="0" w:line="240" w:lineRule="auto"/>
      </w:pPr>
      <w:r>
        <w:separator/>
      </w:r>
    </w:p>
  </w:footnote>
  <w:footnote w:type="continuationSeparator" w:id="0">
    <w:p w14:paraId="0BFC9F2A" w14:textId="77777777" w:rsidR="00D67DE6" w:rsidRDefault="00D67DE6" w:rsidP="00853E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0435"/>
    <w:multiLevelType w:val="hybridMultilevel"/>
    <w:tmpl w:val="1E9EE6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82D5C95"/>
    <w:multiLevelType w:val="hybridMultilevel"/>
    <w:tmpl w:val="369A1F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4A11134"/>
    <w:multiLevelType w:val="hybridMultilevel"/>
    <w:tmpl w:val="3AC6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D62DA6"/>
    <w:multiLevelType w:val="hybridMultilevel"/>
    <w:tmpl w:val="CEA661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49F568E"/>
    <w:multiLevelType w:val="hybridMultilevel"/>
    <w:tmpl w:val="75DE4188"/>
    <w:lvl w:ilvl="0" w:tplc="783C2F36">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FF82AA1"/>
    <w:multiLevelType w:val="hybridMultilevel"/>
    <w:tmpl w:val="1D406B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62088217">
    <w:abstractNumId w:val="4"/>
  </w:num>
  <w:num w:numId="2" w16cid:durableId="5445167">
    <w:abstractNumId w:val="2"/>
  </w:num>
  <w:num w:numId="3" w16cid:durableId="195585193">
    <w:abstractNumId w:val="5"/>
  </w:num>
  <w:num w:numId="4" w16cid:durableId="1195847756">
    <w:abstractNumId w:val="0"/>
  </w:num>
  <w:num w:numId="5" w16cid:durableId="64643067">
    <w:abstractNumId w:val="3"/>
  </w:num>
  <w:num w:numId="6" w16cid:durableId="118189024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tin Green">
    <w15:presenceInfo w15:providerId="AD" w15:userId="S::s213902@students.aie.edu.au::0f02bc73-06c1-4eab-a556-d3e431ca13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C90"/>
    <w:rsid w:val="00023087"/>
    <w:rsid w:val="000A6AC0"/>
    <w:rsid w:val="000B5AE1"/>
    <w:rsid w:val="000C1EE4"/>
    <w:rsid w:val="00105C9C"/>
    <w:rsid w:val="00122D8A"/>
    <w:rsid w:val="001A1024"/>
    <w:rsid w:val="00225566"/>
    <w:rsid w:val="002871D7"/>
    <w:rsid w:val="002A09B8"/>
    <w:rsid w:val="002F3866"/>
    <w:rsid w:val="00325CD9"/>
    <w:rsid w:val="0032759C"/>
    <w:rsid w:val="0038695C"/>
    <w:rsid w:val="0039049B"/>
    <w:rsid w:val="003F4E6B"/>
    <w:rsid w:val="004024F4"/>
    <w:rsid w:val="00407218"/>
    <w:rsid w:val="0045765F"/>
    <w:rsid w:val="004C7393"/>
    <w:rsid w:val="004F1EAF"/>
    <w:rsid w:val="00677DB5"/>
    <w:rsid w:val="00682E52"/>
    <w:rsid w:val="006C2983"/>
    <w:rsid w:val="00722B7D"/>
    <w:rsid w:val="007454C0"/>
    <w:rsid w:val="007534A4"/>
    <w:rsid w:val="00783263"/>
    <w:rsid w:val="00783AA7"/>
    <w:rsid w:val="0079655C"/>
    <w:rsid w:val="00796B9D"/>
    <w:rsid w:val="007E5018"/>
    <w:rsid w:val="007F357A"/>
    <w:rsid w:val="007F49B9"/>
    <w:rsid w:val="00806272"/>
    <w:rsid w:val="00815B23"/>
    <w:rsid w:val="0082261B"/>
    <w:rsid w:val="00853E7F"/>
    <w:rsid w:val="008678E8"/>
    <w:rsid w:val="00871532"/>
    <w:rsid w:val="008E68F6"/>
    <w:rsid w:val="009378F3"/>
    <w:rsid w:val="00A409BE"/>
    <w:rsid w:val="00A84B23"/>
    <w:rsid w:val="00A91150"/>
    <w:rsid w:val="00AA4A5D"/>
    <w:rsid w:val="00AA635C"/>
    <w:rsid w:val="00AB09F0"/>
    <w:rsid w:val="00B553EB"/>
    <w:rsid w:val="00C6762B"/>
    <w:rsid w:val="00CA6109"/>
    <w:rsid w:val="00CD43A4"/>
    <w:rsid w:val="00CF364E"/>
    <w:rsid w:val="00D43299"/>
    <w:rsid w:val="00D651A2"/>
    <w:rsid w:val="00D67DE6"/>
    <w:rsid w:val="00D7043B"/>
    <w:rsid w:val="00D80100"/>
    <w:rsid w:val="00DA11CB"/>
    <w:rsid w:val="00DE65A8"/>
    <w:rsid w:val="00E74E81"/>
    <w:rsid w:val="00EC0740"/>
    <w:rsid w:val="00ED1D82"/>
    <w:rsid w:val="00EE5C90"/>
    <w:rsid w:val="00FA5F5F"/>
    <w:rsid w:val="00FA7CC2"/>
    <w:rsid w:val="00FB3CB3"/>
    <w:rsid w:val="00FD3C86"/>
    <w:rsid w:val="00FE2D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B8769"/>
  <w15:chartTrackingRefBased/>
  <w15:docId w15:val="{9AA44D77-D689-4FB3-9B65-25EF45F53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C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5C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5C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C90"/>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EE5C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E5C90"/>
    <w:rPr>
      <w:rFonts w:eastAsiaTheme="minorEastAsia"/>
      <w:lang w:val="en-US"/>
    </w:rPr>
  </w:style>
  <w:style w:type="character" w:customStyle="1" w:styleId="Heading1Char">
    <w:name w:val="Heading 1 Char"/>
    <w:basedOn w:val="DefaultParagraphFont"/>
    <w:link w:val="Heading1"/>
    <w:uiPriority w:val="9"/>
    <w:rsid w:val="00EE5C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5C9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E5C90"/>
    <w:pPr>
      <w:outlineLvl w:val="9"/>
    </w:pPr>
    <w:rPr>
      <w:lang w:val="en-US"/>
    </w:rPr>
  </w:style>
  <w:style w:type="paragraph" w:styleId="TOC1">
    <w:name w:val="toc 1"/>
    <w:basedOn w:val="Normal"/>
    <w:next w:val="Normal"/>
    <w:autoRedefine/>
    <w:uiPriority w:val="39"/>
    <w:unhideWhenUsed/>
    <w:rsid w:val="00EE5C90"/>
    <w:pPr>
      <w:spacing w:after="100"/>
    </w:pPr>
  </w:style>
  <w:style w:type="paragraph" w:styleId="TOC2">
    <w:name w:val="toc 2"/>
    <w:basedOn w:val="Normal"/>
    <w:next w:val="Normal"/>
    <w:autoRedefine/>
    <w:uiPriority w:val="39"/>
    <w:unhideWhenUsed/>
    <w:rsid w:val="00EE5C90"/>
    <w:pPr>
      <w:spacing w:after="100"/>
      <w:ind w:left="220"/>
    </w:pPr>
  </w:style>
  <w:style w:type="character" w:styleId="Hyperlink">
    <w:name w:val="Hyperlink"/>
    <w:basedOn w:val="DefaultParagraphFont"/>
    <w:uiPriority w:val="99"/>
    <w:unhideWhenUsed/>
    <w:rsid w:val="00EE5C90"/>
    <w:rPr>
      <w:color w:val="0563C1" w:themeColor="hyperlink"/>
      <w:u w:val="single"/>
    </w:rPr>
  </w:style>
  <w:style w:type="paragraph" w:styleId="ListParagraph">
    <w:name w:val="List Paragraph"/>
    <w:basedOn w:val="Normal"/>
    <w:uiPriority w:val="34"/>
    <w:qFormat/>
    <w:rsid w:val="00EE5C90"/>
    <w:pPr>
      <w:ind w:left="720"/>
      <w:contextualSpacing/>
    </w:pPr>
  </w:style>
  <w:style w:type="character" w:styleId="UnresolvedMention">
    <w:name w:val="Unresolved Mention"/>
    <w:basedOn w:val="DefaultParagraphFont"/>
    <w:uiPriority w:val="99"/>
    <w:semiHidden/>
    <w:unhideWhenUsed/>
    <w:rsid w:val="00AA635C"/>
    <w:rPr>
      <w:color w:val="605E5C"/>
      <w:shd w:val="clear" w:color="auto" w:fill="E1DFDD"/>
    </w:rPr>
  </w:style>
  <w:style w:type="paragraph" w:styleId="Header">
    <w:name w:val="header"/>
    <w:basedOn w:val="Normal"/>
    <w:link w:val="HeaderChar"/>
    <w:uiPriority w:val="99"/>
    <w:unhideWhenUsed/>
    <w:rsid w:val="00853E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3E7F"/>
  </w:style>
  <w:style w:type="paragraph" w:styleId="Footer">
    <w:name w:val="footer"/>
    <w:basedOn w:val="Normal"/>
    <w:link w:val="FooterChar"/>
    <w:uiPriority w:val="99"/>
    <w:unhideWhenUsed/>
    <w:rsid w:val="00853E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3E7F"/>
  </w:style>
  <w:style w:type="character" w:styleId="FollowedHyperlink">
    <w:name w:val="FollowedHyperlink"/>
    <w:basedOn w:val="DefaultParagraphFont"/>
    <w:uiPriority w:val="99"/>
    <w:semiHidden/>
    <w:unhideWhenUsed/>
    <w:rsid w:val="00A84B23"/>
    <w:rPr>
      <w:color w:val="954F72" w:themeColor="followedHyperlink"/>
      <w:u w:val="single"/>
    </w:rPr>
  </w:style>
  <w:style w:type="paragraph" w:styleId="Revision">
    <w:name w:val="Revision"/>
    <w:hidden/>
    <w:uiPriority w:val="99"/>
    <w:semiHidden/>
    <w:rsid w:val="00A91150"/>
    <w:pPr>
      <w:spacing w:after="0" w:line="240" w:lineRule="auto"/>
    </w:pPr>
  </w:style>
  <w:style w:type="character" w:styleId="CommentReference">
    <w:name w:val="annotation reference"/>
    <w:basedOn w:val="DefaultParagraphFont"/>
    <w:uiPriority w:val="99"/>
    <w:semiHidden/>
    <w:unhideWhenUsed/>
    <w:rsid w:val="002871D7"/>
    <w:rPr>
      <w:sz w:val="16"/>
      <w:szCs w:val="16"/>
    </w:rPr>
  </w:style>
  <w:style w:type="paragraph" w:styleId="CommentText">
    <w:name w:val="annotation text"/>
    <w:basedOn w:val="Normal"/>
    <w:link w:val="CommentTextChar"/>
    <w:uiPriority w:val="99"/>
    <w:unhideWhenUsed/>
    <w:rsid w:val="002871D7"/>
    <w:pPr>
      <w:spacing w:line="240" w:lineRule="auto"/>
    </w:pPr>
    <w:rPr>
      <w:sz w:val="20"/>
      <w:szCs w:val="20"/>
    </w:rPr>
  </w:style>
  <w:style w:type="character" w:customStyle="1" w:styleId="CommentTextChar">
    <w:name w:val="Comment Text Char"/>
    <w:basedOn w:val="DefaultParagraphFont"/>
    <w:link w:val="CommentText"/>
    <w:uiPriority w:val="99"/>
    <w:rsid w:val="002871D7"/>
    <w:rPr>
      <w:sz w:val="20"/>
      <w:szCs w:val="20"/>
    </w:rPr>
  </w:style>
  <w:style w:type="paragraph" w:styleId="CommentSubject">
    <w:name w:val="annotation subject"/>
    <w:basedOn w:val="CommentText"/>
    <w:next w:val="CommentText"/>
    <w:link w:val="CommentSubjectChar"/>
    <w:uiPriority w:val="99"/>
    <w:semiHidden/>
    <w:unhideWhenUsed/>
    <w:rsid w:val="002871D7"/>
    <w:rPr>
      <w:b/>
      <w:bCs/>
    </w:rPr>
  </w:style>
  <w:style w:type="character" w:customStyle="1" w:styleId="CommentSubjectChar">
    <w:name w:val="Comment Subject Char"/>
    <w:basedOn w:val="CommentTextChar"/>
    <w:link w:val="CommentSubject"/>
    <w:uiPriority w:val="99"/>
    <w:semiHidden/>
    <w:rsid w:val="002871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61746">
      <w:bodyDiv w:val="1"/>
      <w:marLeft w:val="0"/>
      <w:marRight w:val="0"/>
      <w:marTop w:val="0"/>
      <w:marBottom w:val="0"/>
      <w:divBdr>
        <w:top w:val="none" w:sz="0" w:space="0" w:color="auto"/>
        <w:left w:val="none" w:sz="0" w:space="0" w:color="auto"/>
        <w:bottom w:val="none" w:sz="0" w:space="0" w:color="auto"/>
        <w:right w:val="none" w:sz="0" w:space="0" w:color="auto"/>
      </w:divBdr>
    </w:div>
    <w:div w:id="1146430424">
      <w:bodyDiv w:val="1"/>
      <w:marLeft w:val="0"/>
      <w:marRight w:val="0"/>
      <w:marTop w:val="0"/>
      <w:marBottom w:val="0"/>
      <w:divBdr>
        <w:top w:val="none" w:sz="0" w:space="0" w:color="auto"/>
        <w:left w:val="none" w:sz="0" w:space="0" w:color="auto"/>
        <w:bottom w:val="none" w:sz="0" w:space="0" w:color="auto"/>
        <w:right w:val="none" w:sz="0" w:space="0" w:color="auto"/>
      </w:divBdr>
    </w:div>
    <w:div w:id="161995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books.google.com.au/books?id=WGpL6Sk9qNAC&amp;pg=PA236&amp;redir_esc=y#v=onepage&amp;q=quadtree&amp;f=false" TargetMode="External"/><Relationship Id="rId2" Type="http://schemas.openxmlformats.org/officeDocument/2006/relationships/hyperlink" Target="https://pvigier.github.io/2019/08/04/quadtree-collision-detection.html" TargetMode="External"/><Relationship Id="rId1" Type="http://schemas.openxmlformats.org/officeDocument/2006/relationships/hyperlink" Target="https://openstax.org/books/university-physics-volume-1/pages/10-6-torque" TargetMode="External"/><Relationship Id="rId6" Type="http://schemas.openxmlformats.org/officeDocument/2006/relationships/hyperlink" Target="https://blossoms.mit.edu/sites/default/files/video/transcript/Transcript_Physics_of_Pool.pdf" TargetMode="External"/><Relationship Id="rId5" Type="http://schemas.openxmlformats.org/officeDocument/2006/relationships/hyperlink" Target="https://0fps.net/2015/01/18/collision-detection-part-2/" TargetMode="External"/><Relationship Id="rId4" Type="http://schemas.openxmlformats.org/officeDocument/2006/relationships/hyperlink" Target="https://stackoverflow.com/questions/4981866/quadtree-for-2d-collision-detection" TargetMode="External"/></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yperlink" Target="https://www.citethisforme.com/citation-generator/harvard"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footer" Target="footer1.xml"/><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1/relationships/commentsExtended" Target="commentsExtended.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2023-01-25T00:00:00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8E00C6AFAD03408071B752D1E33322" ma:contentTypeVersion="13" ma:contentTypeDescription="Create a new document." ma:contentTypeScope="" ma:versionID="2398bc749244256cb6b6c01baef7093f">
  <xsd:schema xmlns:xsd="http://www.w3.org/2001/XMLSchema" xmlns:xs="http://www.w3.org/2001/XMLSchema" xmlns:p="http://schemas.microsoft.com/office/2006/metadata/properties" xmlns:ns2="d4eb0e3e-7b24-471b-8a03-5c499a9a5580" xmlns:ns3="6c91c2ee-c101-4bca-987d-6f9df44d0547" targetNamespace="http://schemas.microsoft.com/office/2006/metadata/properties" ma:root="true" ma:fieldsID="d272b967c619b38d75f3b3d024c642b1" ns2:_="" ns3:_="">
    <xsd:import namespace="d4eb0e3e-7b24-471b-8a03-5c499a9a5580"/>
    <xsd:import namespace="6c91c2ee-c101-4bca-987d-6f9df44d054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eb0e3e-7b24-471b-8a03-5c499a9a55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5fef3c2-07a3-4532-a827-a7a99c3972e0" ma:termSetId="09814cd3-568e-fe90-9814-8d621ff8fb84" ma:anchorId="fba54fb3-c3e1-fe81-a776-ca4b69148c4d" ma:open="true" ma:isKeyword="false">
      <xsd:complexType>
        <xsd:sequence>
          <xsd:element ref="pc:Terms" minOccurs="0" maxOccurs="1"/>
        </xsd:sequence>
      </xsd:complex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c91c2ee-c101-4bca-987d-6f9df44d054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bd567730-0df2-4800-92c2-53052b069646}" ma:internalName="TaxCatchAll" ma:showField="CatchAllData" ma:web="6c91c2ee-c101-4bca-987d-6f9df44d05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6c91c2ee-c101-4bca-987d-6f9df44d0547" xsi:nil="true"/>
    <lcf76f155ced4ddcb4097134ff3c332f xmlns="d4eb0e3e-7b24-471b-8a03-5c499a9a5580">
      <Terms xmlns="http://schemas.microsoft.com/office/infopath/2007/PartnerControls"/>
    </lcf76f155ced4ddcb4097134ff3c332f>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9CC4DF-C22A-45AC-A066-9B15D21701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eb0e3e-7b24-471b-8a03-5c499a9a5580"/>
    <ds:schemaRef ds:uri="6c91c2ee-c101-4bca-987d-6f9df44d05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DA3E35-FC7D-429A-B243-2BC9AF2BAFB9}">
  <ds:schemaRefs>
    <ds:schemaRef ds:uri="http://schemas.openxmlformats.org/officeDocument/2006/bibliography"/>
  </ds:schemaRefs>
</ds:datastoreItem>
</file>

<file path=customXml/itemProps4.xml><?xml version="1.0" encoding="utf-8"?>
<ds:datastoreItem xmlns:ds="http://schemas.openxmlformats.org/officeDocument/2006/customXml" ds:itemID="{B59AE73C-DE0C-4FBA-BDF6-3D6AE391D2EF}">
  <ds:schemaRefs>
    <ds:schemaRef ds:uri="http://schemas.microsoft.com/office/2006/metadata/properties"/>
    <ds:schemaRef ds:uri="http://schemas.microsoft.com/office/infopath/2007/PartnerControls"/>
    <ds:schemaRef ds:uri="6c91c2ee-c101-4bca-987d-6f9df44d0547"/>
    <ds:schemaRef ds:uri="d4eb0e3e-7b24-471b-8a03-5c499a9a5580"/>
  </ds:schemaRefs>
</ds:datastoreItem>
</file>

<file path=customXml/itemProps5.xml><?xml version="1.0" encoding="utf-8"?>
<ds:datastoreItem xmlns:ds="http://schemas.openxmlformats.org/officeDocument/2006/customXml" ds:itemID="{53FD8D4B-59F0-4498-832E-B9AF55F41E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2838</TotalTime>
  <Pages>7</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Custom Physics Documentation</vt:lpstr>
    </vt:vector>
  </TitlesOfParts>
  <Company>Academy of Interactive Entertainment</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 Physics Documentation</dc:title>
  <dc:subject>nEtix library</dc:subject>
  <dc:creator>Justin Green</dc:creator>
  <cp:keywords/>
  <dc:description/>
  <cp:lastModifiedBy>Justin Green</cp:lastModifiedBy>
  <cp:revision>18</cp:revision>
  <cp:lastPrinted>2022-02-15T04:19:00Z</cp:lastPrinted>
  <dcterms:created xsi:type="dcterms:W3CDTF">2022-02-14T00:11:00Z</dcterms:created>
  <dcterms:modified xsi:type="dcterms:W3CDTF">2023-02-20T20:30:00Z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0x010100798E00C6AFAD03408071B752D1E33322</vt:lpwstr>
  </property>
</Properties>
</file>
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12378390"/>
        <w:docPartObj>
          <w:docPartGallery w:val="Cover Pages"/>
          <w:docPartUnique/>
        </w:docPartObj>
      </w:sdtPr>
      <w:sdtContent>
        <w:p w14:paraId="3C9ABB42" w14:textId="571986A5" w:rsidR="00EE5C90" w:rsidRDefault="00EE5C90"/>
        <w:p w14:paraId="582E6ED0" w14:textId="51F78133" w:rsidR="00EE5C90" w:rsidRDefault="000C1E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24725F" wp14:editId="5627A536">
                    <wp:simplePos x="0" y="0"/>
                    <wp:positionH relativeFrom="column">
                      <wp:posOffset>228600</wp:posOffset>
                    </wp:positionH>
                    <wp:positionV relativeFrom="paragraph">
                      <wp:posOffset>6457950</wp:posOffset>
                    </wp:positionV>
                    <wp:extent cx="4924425" cy="704850"/>
                    <wp:effectExtent l="0" t="0" r="28575" b="1905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24425" cy="704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58D7549" w14:textId="422090C6" w:rsidR="000C1EE4" w:rsidRDefault="000C1EE4" w:rsidP="000C1EE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&lt;Anything between pointed brackets&gt; or states to [Delete this] around a subject and this text box must be addressed and the original template content deleted, als</w:t>
                                </w:r>
                                <w:r w:rsidR="00AB09F0">
                                  <w:rPr>
                                    <w:b/>
                                  </w:rPr>
                                  <w:t xml:space="preserve">o remember to remove the draft watermark </w:t>
                                </w:r>
                                <w:r>
                                  <w:rPr>
                                    <w:b/>
                                  </w:rPr>
                                  <w:t>before submitting</w:t>
                                </w:r>
                                <w:r w:rsidR="00AB09F0">
                                  <w:rPr>
                                    <w:b/>
                                  </w:rPr>
                                  <w:t>.</w:t>
                                </w:r>
                              </w:p>
                              <w:p w14:paraId="3ED94A9C" w14:textId="77777777" w:rsidR="000C1EE4" w:rsidRPr="004B5700" w:rsidRDefault="000C1EE4" w:rsidP="000C1EE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2472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18pt;margin-top:508.5pt;width:387.75pt;height:5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" fillcolor="white [3201]" strokeweight=".5pt">
                    <v:textbox>
                      <w:txbxContent>
                        <w:p w14:paraId="258D7549" w14:textId="422090C6" w:rsidR="000C1EE4" w:rsidRDefault="000C1EE4" w:rsidP="000C1EE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&lt;Anything between pointed brackets&gt; or states to [Delete this] around a subject and this text box must be addressed and the original template content deleted, als</w:t>
                          </w:r>
                          <w:r w:rsidR="00AB09F0">
                            <w:rPr>
                              <w:b/>
                            </w:rPr>
                            <w:t xml:space="preserve">o remember to remove the draft watermark </w:t>
                          </w:r>
                          <w:r>
                            <w:rPr>
                              <w:b/>
                            </w:rPr>
                            <w:t>before submitting</w:t>
                          </w:r>
                          <w:r w:rsidR="00AB09F0">
                            <w:rPr>
                              <w:b/>
                            </w:rPr>
                            <w:t>.</w:t>
                          </w:r>
                        </w:p>
                        <w:p w14:paraId="3ED94A9C" w14:textId="77777777" w:rsidR="000C1EE4" w:rsidRPr="004B5700" w:rsidRDefault="000C1EE4" w:rsidP="000C1EE4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E5C90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8D4E1ED" wp14:editId="09EC17F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AC34AC" w14:textId="2170A9D2" w:rsidR="00EE5C90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E5C90" w:rsidRPr="00EE5C90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Custom Physics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26D7E2D" w14:textId="42ADA88F" w:rsidR="00EE5C90" w:rsidRDefault="00A84B2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&lt;</w:t>
                                    </w:r>
                                    <w:r w:rsidR="00EE5C90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PHYSIC SIM NAME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&gt;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D8E806E" w14:textId="72795A4C" w:rsidR="00EE5C90" w:rsidRDefault="0032759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&lt;YOUR FULL NAme&gt;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28D4E1ED"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4DAC34AC" w14:textId="2170A9D2" w:rsidR="00EE5C90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E5C90" w:rsidRPr="00EE5C90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Custom Physics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26D7E2D" w14:textId="42ADA88F" w:rsidR="00EE5C90" w:rsidRDefault="00A84B2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&lt;</w:t>
                              </w:r>
                              <w:r w:rsidR="00EE5C90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PHYSIC SIM NAME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&gt;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D8E806E" w14:textId="72795A4C" w:rsidR="00EE5C90" w:rsidRDefault="0032759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&lt;YOUR FULL NAme&gt;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EE5C9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5F4008" wp14:editId="7E2857A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2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A8F898" w14:textId="601D0954" w:rsidR="00EE5C90" w:rsidRDefault="0087153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15F4008" id="Rectangle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2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A8F898" w14:textId="601D0954" w:rsidR="00EE5C90" w:rsidRDefault="0087153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EE5C90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AU"/>
            </w:rPr>
            <w:id w:val="-21350326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85E18A1" w14:textId="3A195A23" w:rsidR="00EE5C90" w:rsidRDefault="00EE5C90">
              <w:pPr>
                <w:pStyle w:val="TOCHeading"/>
              </w:pPr>
              <w:r>
                <w:t>Contents</w:t>
              </w:r>
            </w:p>
            <w:p w14:paraId="3C0FDBC4" w14:textId="34143C15" w:rsidR="00722B7D" w:rsidRDefault="00EE5C9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5539830" w:history="1">
                <w:r w:rsidR="00722B7D" w:rsidRPr="00DE4B0F">
                  <w:rPr>
                    <w:rStyle w:val="Hyperlink"/>
                    <w:noProof/>
                  </w:rPr>
                  <w:t>1.0 - Custom Physics Simulation Class Diagram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_Toc125539830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2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476ECF9C" w14:textId="03338459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1" w:history="1">
                <w:r w:rsidR="00722B7D" w:rsidRPr="00DE4B0F">
                  <w:rPr>
                    <w:rStyle w:val="Hyperlink"/>
                    <w:noProof/>
                  </w:rPr>
                  <w:t>2.0 - Custom Physics Simulation Interactions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_Toc125539831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3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011F729C" w14:textId="7F75B89A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2" w:history="1">
                <w:r w:rsidR="00722B7D" w:rsidRPr="00DE4B0F">
                  <w:rPr>
                    <w:rStyle w:val="Hyperlink"/>
                    <w:noProof/>
                  </w:rPr>
                  <w:t>3.0 - Custom Physics Simulation Potential Improvements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_Toc125539832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4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2E7C8378" w14:textId="4B3385E8" w:rsidR="00722B7D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3" w:history="1">
                <w:r w:rsidR="00722B7D" w:rsidRPr="00DE4B0F">
                  <w:rPr>
                    <w:rStyle w:val="Hyperlink"/>
                    <w:noProof/>
                  </w:rPr>
                  <w:t>3.1 - Improvement #1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_Toc125539833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4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79CC604B" w14:textId="34DB2831" w:rsidR="00722B7D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4" w:history="1">
                <w:r w:rsidR="00722B7D" w:rsidRPr="00DE4B0F">
                  <w:rPr>
                    <w:rStyle w:val="Hyperlink"/>
                    <w:noProof/>
                  </w:rPr>
                  <w:t>3.2 - Improvement #2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_Toc125539834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4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30971073" w14:textId="5B3B926C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5" w:history="1">
                <w:r w:rsidR="00722B7D" w:rsidRPr="00DE4B0F">
                  <w:rPr>
                    <w:rStyle w:val="Hyperlink"/>
                    <w:noProof/>
                  </w:rPr>
                  <w:t>4.0 - Visualised Game Using Your Custom Physics Simulation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_Toc125539835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5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2E5EDCED" w14:textId="43727FBE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6" w:history="1">
                <w:r w:rsidR="00722B7D" w:rsidRPr="00DE4B0F">
                  <w:rPr>
                    <w:rStyle w:val="Hyperlink"/>
                    <w:noProof/>
                  </w:rPr>
                  <w:t>5.0 - Third Party Libraries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_Toc125539836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6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084E3F13" w14:textId="5C458509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7" w:history="1">
                <w:r w:rsidR="00722B7D" w:rsidRPr="00DE4B0F">
                  <w:rPr>
                    <w:rStyle w:val="Hyperlink"/>
                    <w:noProof/>
                  </w:rPr>
                  <w:t>6.0 - References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_Toc125539837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6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1CE37DA8" w14:textId="3CD6809D" w:rsidR="00EE5C90" w:rsidRDefault="00EE5C9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B7CCCE4" w14:textId="0DCD1CA0" w:rsidR="00EE5C90" w:rsidRDefault="00EE5C90" w:rsidP="00EE5C90">
          <w:r>
            <w:br w:type="page"/>
          </w:r>
        </w:p>
      </w:sdtContent>
    </w:sdt>
    <w:p w14:paraId="4A5E0EDD" w14:textId="7CDB9BF3" w:rsidR="00EE5C90" w:rsidRDefault="00722B7D" w:rsidP="00EE5C90">
      <w:pPr>
        <w:pStyle w:val="Heading1"/>
      </w:pPr>
      <w:bookmarkStart w:id="0" w:name="_Toc125539830"/>
      <w:r>
        <w:lastRenderedPageBreak/>
        <w:t xml:space="preserve">1.0 - </w:t>
      </w:r>
      <w:r w:rsidR="00EE5C90">
        <w:t>Custom Physics Simulation Class Diagram</w:t>
      </w:r>
      <w:bookmarkEnd w:id="0"/>
    </w:p>
    <w:p w14:paraId="2E2BC3AE" w14:textId="18021487" w:rsidR="000C1EE4" w:rsidRDefault="007454C0" w:rsidP="00AA635C">
      <w:r w:rsidRPr="007454C0">
        <w:rPr>
          <w:sz w:val="16"/>
          <w:szCs w:val="16"/>
        </w:rPr>
        <w:t xml:space="preserve">[Delete </w:t>
      </w:r>
      <w:proofErr w:type="gramStart"/>
      <w:r w:rsidRPr="007454C0">
        <w:rPr>
          <w:sz w:val="16"/>
          <w:szCs w:val="16"/>
        </w:rPr>
        <w:t xml:space="preserve">This] </w:t>
      </w:r>
      <w:r w:rsidR="000C1EE4">
        <w:rPr>
          <w:sz w:val="16"/>
          <w:szCs w:val="16"/>
        </w:rPr>
        <w:t xml:space="preserve"> </w:t>
      </w:r>
      <w:r w:rsidR="000C1EE4" w:rsidRPr="000C1EE4">
        <w:t>Class</w:t>
      </w:r>
      <w:proofErr w:type="gramEnd"/>
      <w:r w:rsidR="000C1EE4" w:rsidRPr="000C1EE4">
        <w:t xml:space="preserve"> diagrams </w:t>
      </w:r>
      <w:r w:rsidR="000C1EE4">
        <w:t>should illustrate the relationship between classes and interfaces, providing</w:t>
      </w:r>
      <w:r w:rsidR="000C1EE4" w:rsidRPr="000C1EE4">
        <w:t xml:space="preserve"> a static view of the </w:t>
      </w:r>
      <w:r w:rsidR="000C1EE4">
        <w:t>system</w:t>
      </w:r>
      <w:r w:rsidR="000C1EE4" w:rsidRPr="000C1EE4">
        <w:t xml:space="preserve">, or part of </w:t>
      </w:r>
      <w:r w:rsidR="000C1EE4">
        <w:t>a system</w:t>
      </w:r>
      <w:r w:rsidR="000C1EE4" w:rsidRPr="000C1EE4">
        <w:t>,</w:t>
      </w:r>
      <w:r w:rsidR="000C1EE4">
        <w:t xml:space="preserve"> and</w:t>
      </w:r>
      <w:r w:rsidR="000C1EE4" w:rsidRPr="000C1EE4">
        <w:t xml:space="preserve"> describing what attributes and behaviour</w:t>
      </w:r>
      <w:r w:rsidR="000C1EE4">
        <w:t xml:space="preserve">s </w:t>
      </w:r>
      <w:r w:rsidR="000C1EE4" w:rsidRPr="000C1EE4">
        <w:t xml:space="preserve">it has rather than detailing the methods for achieving </w:t>
      </w:r>
      <w:r w:rsidR="000C1EE4">
        <w:t>this</w:t>
      </w:r>
      <w:r w:rsidR="000C1EE4" w:rsidRPr="000C1EE4">
        <w:t>.</w:t>
      </w:r>
    </w:p>
    <w:p w14:paraId="5B992EF9" w14:textId="40DFB5DC" w:rsidR="000C1EE4" w:rsidRDefault="000C1EE4" w:rsidP="000C1EE4">
      <w:r w:rsidRPr="000C1EE4">
        <w:rPr>
          <w:b/>
          <w:bCs/>
          <w:i/>
          <w:iCs/>
        </w:rPr>
        <w:t>Illustrate</w:t>
      </w:r>
      <w:r>
        <w:t xml:space="preserve"> your custom physics systems using a </w:t>
      </w:r>
      <w:hyperlink r:id="rId12" w:history="1">
        <w:r w:rsidRPr="00D7043B">
          <w:rPr>
            <w:rStyle w:val="Hyperlink"/>
          </w:rPr>
          <w:t>UML 2.0 Class diagrams</w:t>
        </w:r>
      </w:hyperlink>
      <w:r>
        <w:t>. This includes Physics System’s classes, their properties, relationships and how they interact together.</w:t>
      </w:r>
    </w:p>
    <w:p w14:paraId="02D4B516" w14:textId="2AE81E07" w:rsidR="000C1EE4" w:rsidRDefault="000C1EE4" w:rsidP="000C1EE4">
      <w:r>
        <w:t>Included in this document is a simple sample that you can use as a starting point for you</w:t>
      </w:r>
      <w:r w:rsidR="00AB09F0">
        <w:t xml:space="preserve"> to create you</w:t>
      </w:r>
      <w:r>
        <w:t>r own system.</w:t>
      </w:r>
      <w:r w:rsidR="00AB09F0">
        <w:t xml:space="preserve"> You can use draw.io to do this. </w:t>
      </w:r>
    </w:p>
    <w:p w14:paraId="31D0EA8F" w14:textId="58638E13" w:rsidR="00871532" w:rsidRDefault="00871532" w:rsidP="00AA635C">
      <w:r>
        <w:rPr>
          <w:noProof/>
        </w:rPr>
        <w:drawing>
          <wp:inline distT="0" distB="0" distL="0" distR="0" wp14:anchorId="7E4E484A" wp14:editId="1C383379">
            <wp:extent cx="4419600" cy="40671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5485" w14:textId="45ED7112" w:rsidR="00EE5C90" w:rsidRDefault="007454C0" w:rsidP="00AA635C">
      <w:r w:rsidRPr="007454C0">
        <w:rPr>
          <w:sz w:val="16"/>
          <w:szCs w:val="16"/>
        </w:rPr>
        <w:t>[/Delete This]</w:t>
      </w:r>
    </w:p>
    <w:p w14:paraId="73F5A105" w14:textId="77777777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479658" w14:textId="4C27DA62" w:rsidR="00871532" w:rsidRDefault="00722B7D" w:rsidP="00871532">
      <w:pPr>
        <w:pStyle w:val="Heading1"/>
      </w:pPr>
      <w:bookmarkStart w:id="1" w:name="_Toc125539831"/>
      <w:r>
        <w:lastRenderedPageBreak/>
        <w:t xml:space="preserve">2.0 - </w:t>
      </w:r>
      <w:r w:rsidR="00871532">
        <w:t>Custom Physics Simulation Interactions</w:t>
      </w:r>
      <w:bookmarkEnd w:id="1"/>
    </w:p>
    <w:p w14:paraId="225F8137" w14:textId="1B69BE3E" w:rsidR="00871532" w:rsidRDefault="00871532" w:rsidP="00871532">
      <w:pPr>
        <w:rPr>
          <w:ins w:id="2" w:author="Justin Green" w:date="2023-02-05T11:53:00Z"/>
          <w:sz w:val="16"/>
          <w:szCs w:val="16"/>
        </w:rPr>
      </w:pPr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7E5018" w:rsidRPr="007E5018">
        <w:rPr>
          <w:b/>
          <w:bCs/>
          <w:i/>
          <w:iCs/>
        </w:rPr>
        <w:t>Define</w:t>
      </w:r>
      <w:r w:rsidR="007E5018">
        <w:t xml:space="preserve"> in your own words</w:t>
      </w:r>
      <w:r w:rsidRPr="00037516">
        <w:t xml:space="preserve"> </w:t>
      </w:r>
      <w:r>
        <w:t xml:space="preserve">what </w:t>
      </w:r>
      <w:r w:rsidR="007E5018">
        <w:t>your</w:t>
      </w:r>
      <w:r>
        <w:t xml:space="preserve"> Custom Physics Simulation is demonstrating and </w:t>
      </w:r>
      <w:r w:rsidR="007E5018" w:rsidRPr="007E5018">
        <w:rPr>
          <w:b/>
          <w:bCs/>
          <w:i/>
          <w:iCs/>
        </w:rPr>
        <w:t>outline</w:t>
      </w:r>
      <w:r>
        <w:t xml:space="preserve"> how the physical bodies </w:t>
      </w:r>
      <w:r w:rsidR="002F3866">
        <w:t>can</w:t>
      </w:r>
      <w:r>
        <w:t xml:space="preserve"> interact together</w:t>
      </w:r>
      <w:r w:rsidR="007E5018">
        <w:t xml:space="preserve"> as dynamic and static objects</w:t>
      </w:r>
      <w:r>
        <w:t xml:space="preserve">. </w:t>
      </w:r>
      <w:r w:rsidRPr="007454C0">
        <w:rPr>
          <w:sz w:val="16"/>
          <w:szCs w:val="16"/>
        </w:rPr>
        <w:t>[/Delete This]</w:t>
      </w:r>
    </w:p>
    <w:p w14:paraId="42B417B5" w14:textId="36A9FDBC" w:rsidR="00A91150" w:rsidRDefault="00A91150" w:rsidP="00871532">
      <w:pPr>
        <w:rPr>
          <w:ins w:id="3" w:author="Justin Green" w:date="2023-02-05T11:53:00Z"/>
          <w:sz w:val="16"/>
          <w:szCs w:val="16"/>
        </w:rPr>
      </w:pPr>
    </w:p>
    <w:p w14:paraId="02A96BE1" w14:textId="77777777" w:rsidR="00A91150" w:rsidRDefault="00A91150" w:rsidP="00871532"/>
    <w:p w14:paraId="5DC3880F" w14:textId="77777777" w:rsidR="00871532" w:rsidRDefault="008715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45AD6D" w14:textId="61AEE4AD" w:rsidR="00EE5C90" w:rsidRDefault="00722B7D" w:rsidP="00EE5C90">
      <w:pPr>
        <w:pStyle w:val="Heading1"/>
      </w:pPr>
      <w:bookmarkStart w:id="4" w:name="_Toc125539832"/>
      <w:r>
        <w:lastRenderedPageBreak/>
        <w:t xml:space="preserve">3.0 - </w:t>
      </w:r>
      <w:r w:rsidR="00EE5C90">
        <w:t>Custom Physics Simulation Potential Improvements</w:t>
      </w:r>
      <w:bookmarkEnd w:id="4"/>
    </w:p>
    <w:p w14:paraId="7F0602BD" w14:textId="29279B2A" w:rsidR="002F3866" w:rsidRDefault="007454C0" w:rsidP="00AA635C">
      <w:r w:rsidRPr="007454C0">
        <w:rPr>
          <w:sz w:val="16"/>
          <w:szCs w:val="16"/>
        </w:rPr>
        <w:t>[Delete This]</w:t>
      </w:r>
      <w:r>
        <w:t xml:space="preserve"> </w:t>
      </w:r>
      <w:r w:rsidR="000B5AE1">
        <w:t xml:space="preserve">The objective of this simulation is to demonstrate static and dynamic objects interaction in 2D space. </w:t>
      </w:r>
      <w:r w:rsidR="00AA635C" w:rsidRPr="000B5AE1">
        <w:rPr>
          <w:b/>
          <w:bCs/>
          <w:i/>
          <w:iCs/>
        </w:rPr>
        <w:t>Examine</w:t>
      </w:r>
      <w:r w:rsidR="00AA635C" w:rsidRPr="00AA635C">
        <w:t xml:space="preserve"> what improvements </w:t>
      </w:r>
      <w:r w:rsidR="000B5AE1">
        <w:t xml:space="preserve">you </w:t>
      </w:r>
      <w:r w:rsidR="00AA635C" w:rsidRPr="00AA635C">
        <w:t>could ma</w:t>
      </w:r>
      <w:r w:rsidR="000B5AE1">
        <w:t>ke</w:t>
      </w:r>
      <w:r w:rsidR="00AA635C" w:rsidRPr="00AA635C">
        <w:t xml:space="preserve"> to </w:t>
      </w:r>
      <w:r w:rsidR="000B5AE1">
        <w:t>your</w:t>
      </w:r>
      <w:r w:rsidR="00AA635C" w:rsidRPr="00AA635C">
        <w:t xml:space="preserve"> </w:t>
      </w:r>
      <w:r w:rsidR="002F3866" w:rsidRPr="00AA635C">
        <w:t>simulation</w:t>
      </w:r>
      <w:r w:rsidR="002F3866">
        <w:t>; this could be to:</w:t>
      </w:r>
      <w:r w:rsidR="00AA635C" w:rsidRPr="00AA635C">
        <w:t xml:space="preserve"> </w:t>
      </w:r>
    </w:p>
    <w:p w14:paraId="5199F397" w14:textId="2FF3DE26" w:rsidR="002F3866" w:rsidRDefault="002F3866" w:rsidP="002F3866">
      <w:pPr>
        <w:pStyle w:val="ListParagraph"/>
        <w:numPr>
          <w:ilvl w:val="0"/>
          <w:numId w:val="2"/>
        </w:numPr>
      </w:pPr>
      <w:r>
        <w:t>S</w:t>
      </w:r>
      <w:r w:rsidR="00AA635C" w:rsidRPr="00AA635C">
        <w:t>upport further features</w:t>
      </w:r>
      <w:r>
        <w:t>.</w:t>
      </w:r>
    </w:p>
    <w:p w14:paraId="6810C504" w14:textId="7259452C" w:rsidR="002F3866" w:rsidRDefault="000B5AE1" w:rsidP="002F3866">
      <w:pPr>
        <w:pStyle w:val="ListParagraph"/>
        <w:numPr>
          <w:ilvl w:val="0"/>
          <w:numId w:val="2"/>
        </w:numPr>
      </w:pPr>
      <w:r>
        <w:t>provide a</w:t>
      </w:r>
      <w:r w:rsidR="00AA635C" w:rsidRPr="00AA635C">
        <w:t xml:space="preserve"> more accura</w:t>
      </w:r>
      <w:r w:rsidR="002F3866">
        <w:t xml:space="preserve">cy. </w:t>
      </w:r>
    </w:p>
    <w:p w14:paraId="34C8D4B5" w14:textId="1CD6AA8B" w:rsidR="002F3866" w:rsidRDefault="002F3866" w:rsidP="002F3866">
      <w:pPr>
        <w:pStyle w:val="ListParagraph"/>
        <w:numPr>
          <w:ilvl w:val="0"/>
          <w:numId w:val="2"/>
        </w:numPr>
      </w:pPr>
      <w:r>
        <w:t xml:space="preserve">Make it more </w:t>
      </w:r>
      <w:r w:rsidR="000B5AE1">
        <w:t>precise</w:t>
      </w:r>
      <w:r>
        <w:t>.</w:t>
      </w:r>
    </w:p>
    <w:p w14:paraId="21487D2F" w14:textId="14019C52" w:rsidR="002F3866" w:rsidRDefault="00783AA7" w:rsidP="002F3866">
      <w:pPr>
        <w:pStyle w:val="ListParagraph"/>
        <w:numPr>
          <w:ilvl w:val="0"/>
          <w:numId w:val="2"/>
        </w:numPr>
      </w:pPr>
      <w:r>
        <w:t>Improve the quality</w:t>
      </w:r>
      <w:r w:rsidR="00AA635C">
        <w:t>.</w:t>
      </w:r>
      <w:r w:rsidR="00D7043B">
        <w:t xml:space="preserve"> </w:t>
      </w:r>
    </w:p>
    <w:p w14:paraId="423E493B" w14:textId="74F731F6" w:rsidR="00AA635C" w:rsidRPr="00AA635C" w:rsidRDefault="00D7043B" w:rsidP="002F3866">
      <w:r>
        <w:t xml:space="preserve">(This refers to </w:t>
      </w:r>
      <w:r w:rsidRPr="00D7043B">
        <w:t>custom physics simulation</w:t>
      </w:r>
      <w:r>
        <w:t xml:space="preserve"> library you are creating, not directly the game you have created. These are not </w:t>
      </w:r>
      <w:r w:rsidR="007E5018">
        <w:t xml:space="preserve">always </w:t>
      </w:r>
      <w:r>
        <w:t>mutually exclusive however.)</w:t>
      </w:r>
      <w:r w:rsidR="007454C0">
        <w:t xml:space="preserve"> </w:t>
      </w:r>
      <w:r w:rsidR="007454C0" w:rsidRPr="002F3866">
        <w:rPr>
          <w:sz w:val="16"/>
          <w:szCs w:val="16"/>
        </w:rPr>
        <w:t>[/Delete This]</w:t>
      </w:r>
    </w:p>
    <w:p w14:paraId="679DACC0" w14:textId="0A4BD548" w:rsidR="00EE5C90" w:rsidRDefault="00722B7D" w:rsidP="00EE5C90">
      <w:pPr>
        <w:pStyle w:val="Heading2"/>
      </w:pPr>
      <w:bookmarkStart w:id="5" w:name="_Toc125539833"/>
      <w:r>
        <w:t xml:space="preserve">3.1 - </w:t>
      </w:r>
      <w:r w:rsidR="00EE5C90">
        <w:t>Improvement #1</w:t>
      </w:r>
      <w:bookmarkEnd w:id="5"/>
    </w:p>
    <w:p w14:paraId="26F9421B" w14:textId="77777777" w:rsidR="00EE5C90" w:rsidRPr="00EE5C90" w:rsidRDefault="00EE5C90" w:rsidP="00EE5C90"/>
    <w:p w14:paraId="4369BF0E" w14:textId="0E2D5B64" w:rsidR="00EE5C90" w:rsidRDefault="00722B7D" w:rsidP="00EE5C90">
      <w:pPr>
        <w:pStyle w:val="Heading2"/>
      </w:pPr>
      <w:bookmarkStart w:id="6" w:name="_Toc125539834"/>
      <w:r>
        <w:t xml:space="preserve">3.2 - </w:t>
      </w:r>
      <w:r w:rsidR="00EE5C90">
        <w:t>Improvement #2</w:t>
      </w:r>
      <w:bookmarkEnd w:id="6"/>
    </w:p>
    <w:p w14:paraId="4AD34D3C" w14:textId="77777777" w:rsidR="00EE5C90" w:rsidRPr="00EE5C90" w:rsidRDefault="00EE5C90" w:rsidP="00EE5C90"/>
    <w:p w14:paraId="2746C5C6" w14:textId="14BD4DAC" w:rsidR="00EE5C90" w:rsidRDefault="00EE5C90" w:rsidP="00EE5C90">
      <w:pPr>
        <w:pStyle w:val="Heading2"/>
      </w:pPr>
    </w:p>
    <w:p w14:paraId="611E01A3" w14:textId="77777777" w:rsidR="00EE5C90" w:rsidRPr="00EE5C90" w:rsidRDefault="00EE5C90" w:rsidP="00EE5C90"/>
    <w:p w14:paraId="7BDA5F6B" w14:textId="77777777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3F58AC" w14:textId="54FB5D9E" w:rsidR="00871532" w:rsidRDefault="00722B7D" w:rsidP="00871532">
      <w:pPr>
        <w:pStyle w:val="Heading1"/>
      </w:pPr>
      <w:bookmarkStart w:id="7" w:name="_Toc125539835"/>
      <w:r>
        <w:lastRenderedPageBreak/>
        <w:t xml:space="preserve">4.0 - </w:t>
      </w:r>
      <w:r w:rsidR="00871532">
        <w:t>Visualised Game Using Your Custom Physics Simulation</w:t>
      </w:r>
      <w:bookmarkEnd w:id="7"/>
      <w:r w:rsidR="00871532" w:rsidRPr="00EE5C90">
        <w:t xml:space="preserve"> </w:t>
      </w:r>
    </w:p>
    <w:p w14:paraId="3539975A" w14:textId="77777777" w:rsidR="00871532" w:rsidRDefault="00871532" w:rsidP="00871532"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Pr="00722B7D">
        <w:rPr>
          <w:b/>
          <w:bCs/>
          <w:i/>
          <w:iCs/>
        </w:rPr>
        <w:t>Define</w:t>
      </w:r>
      <w:r>
        <w:t xml:space="preserve"> what your visualisation (chosen game) is and then </w:t>
      </w:r>
      <w:r w:rsidRPr="00722B7D">
        <w:rPr>
          <w:b/>
          <w:bCs/>
          <w:i/>
          <w:iCs/>
        </w:rPr>
        <w:t>explain</w:t>
      </w:r>
      <w:r>
        <w:t xml:space="preserve"> how you created it and how it works. (Include Image/s). </w:t>
      </w:r>
      <w:r w:rsidRPr="007454C0">
        <w:rPr>
          <w:sz w:val="16"/>
          <w:szCs w:val="16"/>
        </w:rPr>
        <w:t>[/Delete This]</w:t>
      </w:r>
    </w:p>
    <w:p w14:paraId="64C09C76" w14:textId="77777777" w:rsidR="00871532" w:rsidRDefault="008715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FE287E" w14:textId="55D91954" w:rsidR="00EE5C90" w:rsidRDefault="00722B7D" w:rsidP="00EE5C90">
      <w:pPr>
        <w:pStyle w:val="Heading1"/>
      </w:pPr>
      <w:bookmarkStart w:id="8" w:name="_Toc125539836"/>
      <w:r>
        <w:lastRenderedPageBreak/>
        <w:t xml:space="preserve">5.0 - </w:t>
      </w:r>
      <w:r w:rsidR="00EE5C90">
        <w:t>Third Party Libraries</w:t>
      </w:r>
      <w:bookmarkEnd w:id="8"/>
    </w:p>
    <w:p w14:paraId="5E24E77D" w14:textId="5F653FDD" w:rsidR="007454C0" w:rsidRDefault="007454C0" w:rsidP="00EE5C90"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EE5C90" w:rsidRPr="00722B7D">
        <w:rPr>
          <w:b/>
          <w:bCs/>
          <w:i/>
          <w:iCs/>
        </w:rPr>
        <w:t>Identify</w:t>
      </w:r>
      <w:r w:rsidR="00EE5C90">
        <w:t xml:space="preserve"> and </w:t>
      </w:r>
      <w:r w:rsidR="00EE5C90" w:rsidRPr="00722B7D">
        <w:rPr>
          <w:b/>
          <w:bCs/>
          <w:i/>
          <w:iCs/>
        </w:rPr>
        <w:t>explain</w:t>
      </w:r>
      <w:r w:rsidR="00EE5C90">
        <w:t xml:space="preserve"> third-party non-physics libraries used</w:t>
      </w:r>
      <w:r w:rsidR="00722B7D">
        <w:t>, i</w:t>
      </w:r>
      <w:r w:rsidR="00EE5C90">
        <w:t>f any</w:t>
      </w:r>
      <w:r w:rsidR="00722B7D">
        <w:t xml:space="preserve">. Otherwise </w:t>
      </w:r>
      <w:r w:rsidR="00722B7D" w:rsidRPr="00722B7D">
        <w:rPr>
          <w:b/>
          <w:bCs/>
          <w:i/>
          <w:iCs/>
        </w:rPr>
        <w:t>identify</w:t>
      </w:r>
      <w:r w:rsidR="00722B7D">
        <w:t xml:space="preserve"> why none where used</w:t>
      </w:r>
      <w:r w:rsidR="00EE5C90">
        <w:t xml:space="preserve"> </w:t>
      </w:r>
      <w:r w:rsidRPr="007454C0">
        <w:rPr>
          <w:sz w:val="16"/>
          <w:szCs w:val="16"/>
        </w:rPr>
        <w:t>[/Delete This]</w:t>
      </w:r>
    </w:p>
    <w:p w14:paraId="6B00EA79" w14:textId="051A69F8" w:rsidR="00EE5C90" w:rsidRPr="00EE5C90" w:rsidRDefault="00722B7D" w:rsidP="00EE5C90">
      <w:pPr>
        <w:pStyle w:val="Heading1"/>
      </w:pPr>
      <w:bookmarkStart w:id="9" w:name="_Toc125539837"/>
      <w:r>
        <w:t xml:space="preserve">6.0 - </w:t>
      </w:r>
      <w:r w:rsidR="00EE5C90">
        <w:t>References</w:t>
      </w:r>
      <w:bookmarkEnd w:id="9"/>
    </w:p>
    <w:p w14:paraId="136C643E" w14:textId="290C55B8" w:rsidR="00EE5C90" w:rsidRDefault="007454C0" w:rsidP="00EE5C90">
      <w:pPr>
        <w:pStyle w:val="NoSpacing"/>
      </w:pPr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EE5C90" w:rsidRPr="00EE5C90">
        <w:t>List of references and research material used to influence the creation of your custom physics simulation</w:t>
      </w:r>
      <w:r w:rsidR="002F3866">
        <w:t xml:space="preserve"> and where you researched to improve the quality of the system</w:t>
      </w:r>
      <w:r w:rsidR="00EE5C90" w:rsidRPr="00EE5C90">
        <w:t>.</w:t>
      </w:r>
    </w:p>
    <w:p w14:paraId="4A633612" w14:textId="77777777" w:rsidR="007454C0" w:rsidRDefault="007454C0" w:rsidP="00EE5C90">
      <w:pPr>
        <w:pStyle w:val="NoSpacing"/>
      </w:pPr>
    </w:p>
    <w:p w14:paraId="3F2E633D" w14:textId="132B1A78" w:rsidR="007454C0" w:rsidRPr="007454C0" w:rsidRDefault="00EE5C90" w:rsidP="007454C0">
      <w:pPr>
        <w:pStyle w:val="NoSpacing"/>
      </w:pPr>
      <w:r>
        <w:t xml:space="preserve">Use the Harvard </w:t>
      </w:r>
      <w:r w:rsidR="00AA635C">
        <w:t xml:space="preserve">Citation Method to cite books and websites used. Here is a link to a good citing website if you are unsure how to do so </w:t>
      </w:r>
      <w:hyperlink r:id="rId14" w:history="1">
        <w:r w:rsidR="00AA635C" w:rsidRPr="005B66E6">
          <w:rPr>
            <w:rStyle w:val="Hyperlink"/>
          </w:rPr>
          <w:t>https://www.citethisforme.com/citation-generator/harvard</w:t>
        </w:r>
      </w:hyperlink>
      <w:r w:rsidR="00AA635C">
        <w:t xml:space="preserve"> </w:t>
      </w:r>
      <w:r w:rsidR="007454C0">
        <w:t xml:space="preserve"> </w:t>
      </w:r>
      <w:r w:rsidR="007454C0" w:rsidRPr="007454C0">
        <w:rPr>
          <w:sz w:val="16"/>
          <w:szCs w:val="16"/>
        </w:rPr>
        <w:t>[/Delete This]</w:t>
      </w:r>
    </w:p>
    <w:p w14:paraId="2929DF67" w14:textId="05EDEC70" w:rsidR="00EE5C90" w:rsidRPr="00EE5C90" w:rsidRDefault="00EE5C90" w:rsidP="00EE5C90"/>
    <w:sectPr w:rsidR="00EE5C90" w:rsidRPr="00EE5C90" w:rsidSect="00EE5C90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6A7A6" w14:textId="77777777" w:rsidR="00FB3CB3" w:rsidRDefault="00FB3CB3" w:rsidP="00853E7F">
      <w:pPr>
        <w:spacing w:after="0" w:line="240" w:lineRule="auto"/>
      </w:pPr>
      <w:r>
        <w:separator/>
      </w:r>
    </w:p>
  </w:endnote>
  <w:endnote w:type="continuationSeparator" w:id="0">
    <w:p w14:paraId="0B7C8764" w14:textId="77777777" w:rsidR="00FB3CB3" w:rsidRDefault="00FB3CB3" w:rsidP="0085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BB58" w14:textId="4C236DB4" w:rsidR="00853E7F" w:rsidRDefault="00A84B23">
    <w:pPr>
      <w:pStyle w:val="Footer"/>
    </w:pPr>
    <w:del w:id="10" w:author="Justin Green" w:date="2023-02-05T11:53:00Z">
      <w:r w:rsidDel="00A91150">
        <w:delText>&lt;</w:delText>
      </w:r>
      <w:r w:rsidR="00853E7F" w:rsidDel="00A91150">
        <w:delText>YOUR_FULL_NAME</w:delText>
      </w:r>
      <w:r w:rsidDel="00A91150">
        <w:delText>&gt;</w:delText>
      </w:r>
    </w:del>
    <w:ins w:id="11" w:author="Justin Green" w:date="2023-02-05T11:53:00Z">
      <w:r w:rsidR="00A91150">
        <w:t>Justin Green</w:t>
      </w:r>
    </w:ins>
    <w:r w:rsidR="00853E7F">
      <w:tab/>
    </w:r>
    <w:r w:rsidR="00853E7F">
      <w:tab/>
    </w:r>
    <w:ins w:id="12" w:author="Justin Green" w:date="2023-02-05T11:54:00Z">
      <w:r w:rsidR="00A91150">
        <w:fldChar w:fldCharType="begin"/>
      </w:r>
      <w:r w:rsidR="00A91150">
        <w:instrText xml:space="preserve"> DATE \@ "d MMMM yyyy" </w:instrText>
      </w:r>
    </w:ins>
    <w:r w:rsidR="00A91150">
      <w:fldChar w:fldCharType="separate"/>
    </w:r>
    <w:ins w:id="13" w:author="Justin Green" w:date="2023-02-05T11:54:00Z">
      <w:r w:rsidR="00A91150">
        <w:rPr>
          <w:noProof/>
        </w:rPr>
        <w:t>5 February 2023</w:t>
      </w:r>
      <w:r w:rsidR="00A91150">
        <w:fldChar w:fldCharType="end"/>
      </w:r>
    </w:ins>
    <w:del w:id="14" w:author="Justin Green" w:date="2023-02-05T11:53:00Z">
      <w:r w:rsidDel="00A91150">
        <w:delText>&lt;</w:delText>
      </w:r>
      <w:r w:rsidR="00853E7F" w:rsidDel="00A91150">
        <w:delText>DATE COMPLETED</w:delText>
      </w:r>
      <w:r w:rsidDel="00A91150">
        <w:delText>&gt;</w:delText>
      </w:r>
    </w:del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78316" w14:textId="77777777" w:rsidR="00FB3CB3" w:rsidRDefault="00FB3CB3" w:rsidP="00853E7F">
      <w:pPr>
        <w:spacing w:after="0" w:line="240" w:lineRule="auto"/>
      </w:pPr>
      <w:r>
        <w:separator/>
      </w:r>
    </w:p>
  </w:footnote>
  <w:footnote w:type="continuationSeparator" w:id="0">
    <w:p w14:paraId="23ACA39B" w14:textId="77777777" w:rsidR="00FB3CB3" w:rsidRDefault="00FB3CB3" w:rsidP="00853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11134"/>
    <w:multiLevelType w:val="hybridMultilevel"/>
    <w:tmpl w:val="3AC6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F568E"/>
    <w:multiLevelType w:val="hybridMultilevel"/>
    <w:tmpl w:val="75DE4188"/>
    <w:lvl w:ilvl="0" w:tplc="783C2F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088217">
    <w:abstractNumId w:val="1"/>
  </w:num>
  <w:num w:numId="2" w16cid:durableId="544516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stin Green">
    <w15:presenceInfo w15:providerId="AD" w15:userId="S::s213902@students.aie.edu.au::0f02bc73-06c1-4eab-a556-d3e431ca13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90"/>
    <w:rsid w:val="000B5AE1"/>
    <w:rsid w:val="000C1EE4"/>
    <w:rsid w:val="00122D8A"/>
    <w:rsid w:val="002A09B8"/>
    <w:rsid w:val="002F3866"/>
    <w:rsid w:val="0032759C"/>
    <w:rsid w:val="0038695C"/>
    <w:rsid w:val="003F4E6B"/>
    <w:rsid w:val="00682E52"/>
    <w:rsid w:val="00722B7D"/>
    <w:rsid w:val="007454C0"/>
    <w:rsid w:val="007534A4"/>
    <w:rsid w:val="00783AA7"/>
    <w:rsid w:val="0079655C"/>
    <w:rsid w:val="007E5018"/>
    <w:rsid w:val="007F357A"/>
    <w:rsid w:val="00806272"/>
    <w:rsid w:val="00815B23"/>
    <w:rsid w:val="00853E7F"/>
    <w:rsid w:val="00871532"/>
    <w:rsid w:val="009378F3"/>
    <w:rsid w:val="00A84B23"/>
    <w:rsid w:val="00A91150"/>
    <w:rsid w:val="00AA635C"/>
    <w:rsid w:val="00AB09F0"/>
    <w:rsid w:val="00B553EB"/>
    <w:rsid w:val="00CD43A4"/>
    <w:rsid w:val="00D43299"/>
    <w:rsid w:val="00D7043B"/>
    <w:rsid w:val="00D80100"/>
    <w:rsid w:val="00DA11CB"/>
    <w:rsid w:val="00E74E81"/>
    <w:rsid w:val="00EE5C90"/>
    <w:rsid w:val="00FA5F5F"/>
    <w:rsid w:val="00FB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B8769"/>
  <w15:chartTrackingRefBased/>
  <w15:docId w15:val="{9AA44D77-D689-4FB3-9B65-25EF45F5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E5C9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5C9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E5C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5C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5C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5C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C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A63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E7F"/>
  </w:style>
  <w:style w:type="paragraph" w:styleId="Footer">
    <w:name w:val="footer"/>
    <w:basedOn w:val="Normal"/>
    <w:link w:val="Foot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E7F"/>
  </w:style>
  <w:style w:type="character" w:styleId="FollowedHyperlink">
    <w:name w:val="FollowedHyperlink"/>
    <w:basedOn w:val="DefaultParagraphFont"/>
    <w:uiPriority w:val="99"/>
    <w:semiHidden/>
    <w:unhideWhenUsed/>
    <w:rsid w:val="00A84B2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911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ie.instructure.com/courses/808/pages/Code%20Design%20and%20Data%20Structures%20-%20UML?titleize=0" TargetMode="Externa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citethisforme.com/citation-generator/harv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2023-01-25T00:00:00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13" ma:contentTypeDescription="Create a new document." ma:contentTypeScope="" ma:versionID="2398bc749244256cb6b6c01baef7093f">
  <xsd:schema xmlns:xsd="http://www.w3.org/2001/XMLSchema" xmlns:xs="http://www.w3.org/2001/XMLSchema" xmlns:p="http://schemas.microsoft.com/office/2006/metadata/properties" xmlns:ns2="d4eb0e3e-7b24-471b-8a03-5c499a9a5580" xmlns:ns3="6c91c2ee-c101-4bca-987d-6f9df44d0547" targetNamespace="http://schemas.microsoft.com/office/2006/metadata/properties" ma:root="true" ma:fieldsID="d272b967c619b38d75f3b3d024c642b1" ns2:_="" ns3:_="">
    <xsd:import namespace="d4eb0e3e-7b24-471b-8a03-5c499a9a5580"/>
    <xsd:import namespace="6c91c2ee-c101-4bca-987d-6f9df44d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e3e-7b24-471b-8a03-5c499a9a5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1c2ee-c101-4bca-987d-6f9df44d0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bd567730-0df2-4800-92c2-53052b069646}" ma:internalName="TaxCatchAll" ma:showField="CatchAllData" ma:web="6c91c2ee-c101-4bca-987d-6f9df44d0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91c2ee-c101-4bca-987d-6f9df44d0547" xsi:nil="true"/>
    <lcf76f155ced4ddcb4097134ff3c332f xmlns="d4eb0e3e-7b24-471b-8a03-5c499a9a55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FD8D4B-59F0-4498-832E-B9AF55F41E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9CC4DF-C22A-45AC-A066-9B15D2170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b0e3e-7b24-471b-8a03-5c499a9a5580"/>
    <ds:schemaRef ds:uri="6c91c2ee-c101-4bca-987d-6f9df44d0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DA3E35-FC7D-429A-B243-2BC9AF2BAFB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59AE73C-DE0C-4FBA-BDF6-3D6AE391D2EF}">
  <ds:schemaRefs>
    <ds:schemaRef ds:uri="http://schemas.microsoft.com/office/2006/metadata/properties"/>
    <ds:schemaRef ds:uri="http://schemas.microsoft.com/office/infopath/2007/PartnerControls"/>
    <ds:schemaRef ds:uri="6c91c2ee-c101-4bca-987d-6f9df44d0547"/>
    <ds:schemaRef ds:uri="d4eb0e3e-7b24-471b-8a03-5c499a9a55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2218</TotalTime>
  <Pages>7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 Physics Documentation</vt:lpstr>
    </vt:vector>
  </TitlesOfParts>
  <Company>Academy of Interactive Entertainment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Physics Documentation</dc:title>
  <dc:subject>&lt;PHYSIC SIM NAME&gt;</dc:subject>
  <dc:creator>&lt;YOUR FULL NAme&gt;</dc:creator>
  <cp:keywords/>
  <dc:description/>
  <cp:lastModifiedBy>Justin Green</cp:lastModifiedBy>
  <cp:revision>13</cp:revision>
  <cp:lastPrinted>2022-02-15T04:19:00Z</cp:lastPrinted>
  <dcterms:created xsi:type="dcterms:W3CDTF">2022-02-14T00:11:00Z</dcterms:created>
  <dcterms:modified xsi:type="dcterms:W3CDTF">2023-02-05T01:49:00Z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